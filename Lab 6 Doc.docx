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7EB" w:rsidRDefault="002E7F19" w:rsidP="0061361C">
      <w:pPr>
        <w:pStyle w:val="Title"/>
        <w:rPr>
          <w:sz w:val="40"/>
          <w:szCs w:val="40"/>
        </w:rPr>
      </w:pPr>
      <w:r w:rsidRPr="000D67EB">
        <w:rPr>
          <w:sz w:val="40"/>
          <w:szCs w:val="40"/>
        </w:rPr>
        <w:t>CIS 657 (</w:t>
      </w:r>
      <w:r w:rsidR="000D67EB">
        <w:rPr>
          <w:sz w:val="40"/>
          <w:szCs w:val="40"/>
        </w:rPr>
        <w:t>P</w:t>
      </w:r>
      <w:r w:rsidRPr="000D67EB">
        <w:rPr>
          <w:sz w:val="40"/>
          <w:szCs w:val="40"/>
        </w:rPr>
        <w:t>OS)</w:t>
      </w:r>
      <w:r w:rsidR="000D67EB">
        <w:rPr>
          <w:sz w:val="40"/>
          <w:szCs w:val="40"/>
        </w:rPr>
        <w:t xml:space="preserve"> </w:t>
      </w:r>
      <w:r w:rsidR="004B1550">
        <w:rPr>
          <w:sz w:val="40"/>
          <w:szCs w:val="40"/>
        </w:rPr>
        <w:t>fall</w:t>
      </w:r>
      <w:r w:rsidR="00B76F87">
        <w:rPr>
          <w:sz w:val="40"/>
          <w:szCs w:val="40"/>
        </w:rPr>
        <w:t xml:space="preserve"> 2013</w:t>
      </w:r>
      <w:r w:rsidR="000D67EB">
        <w:rPr>
          <w:sz w:val="40"/>
          <w:szCs w:val="40"/>
        </w:rPr>
        <w:t xml:space="preserve"> </w:t>
      </w:r>
      <w:r w:rsidR="00B76F87">
        <w:rPr>
          <w:sz w:val="40"/>
          <w:szCs w:val="40"/>
        </w:rPr>
        <w:t>Lab 6</w:t>
      </w:r>
      <w:r w:rsidRPr="000D67EB">
        <w:rPr>
          <w:sz w:val="40"/>
          <w:szCs w:val="40"/>
        </w:rPr>
        <w:t xml:space="preserve"> </w:t>
      </w:r>
      <w:r w:rsidR="000D67EB">
        <w:rPr>
          <w:sz w:val="40"/>
          <w:szCs w:val="40"/>
        </w:rPr>
        <w:t>–</w:t>
      </w:r>
      <w:r w:rsidR="000D67EB" w:rsidRPr="000D67EB">
        <w:rPr>
          <w:sz w:val="40"/>
          <w:szCs w:val="40"/>
        </w:rPr>
        <w:t xml:space="preserve"> </w:t>
      </w:r>
    </w:p>
    <w:p w:rsidR="000D67EB" w:rsidRPr="004B1550" w:rsidRDefault="00B61408" w:rsidP="0061361C">
      <w:pPr>
        <w:pStyle w:val="Title"/>
        <w:rPr>
          <w:sz w:val="48"/>
          <w:szCs w:val="48"/>
        </w:rPr>
      </w:pPr>
      <w:r>
        <w:rPr>
          <w:sz w:val="48"/>
          <w:szCs w:val="48"/>
        </w:rPr>
        <w:t xml:space="preserve">Dynamic Kernel Linker </w:t>
      </w:r>
      <w:r w:rsidR="000D67EB" w:rsidRPr="004B1550">
        <w:rPr>
          <w:sz w:val="48"/>
          <w:szCs w:val="48"/>
        </w:rPr>
        <w:t xml:space="preserve"> </w:t>
      </w:r>
    </w:p>
    <w:p w:rsidR="00B61408" w:rsidRDefault="00B61408" w:rsidP="008D3436">
      <w:pPr>
        <w:pStyle w:val="Heading1"/>
        <w:numPr>
          <w:ilvl w:val="0"/>
          <w:numId w:val="33"/>
        </w:numPr>
      </w:pPr>
      <w:r>
        <w:t xml:space="preserve">What’s KLD (Dynamic Kernel Linker)? </w:t>
      </w:r>
    </w:p>
    <w:p w:rsidR="00CB5516" w:rsidRDefault="00B61408" w:rsidP="00B61408">
      <w:pPr>
        <w:pStyle w:val="Default"/>
        <w:rPr>
          <w:sz w:val="22"/>
          <w:szCs w:val="22"/>
        </w:rPr>
      </w:pPr>
      <w:r>
        <w:rPr>
          <w:sz w:val="22"/>
          <w:szCs w:val="22"/>
        </w:rPr>
        <w:t xml:space="preserve">KLD is an object file that contains code to extend the running kernel, or so-called base kernel, of an operating system. KLDs are typically used to add support for new hardware and/or file systems, or for adding system calls. When the functionality provided by a KLD is no longer required, it can be unloaded in order to free memory and other resources. </w:t>
      </w:r>
    </w:p>
    <w:p w:rsidR="00B61408" w:rsidRDefault="00B61408" w:rsidP="008D3436">
      <w:pPr>
        <w:pStyle w:val="Heading1"/>
        <w:numPr>
          <w:ilvl w:val="0"/>
          <w:numId w:val="33"/>
        </w:numPr>
      </w:pPr>
      <w:r>
        <w:t xml:space="preserve">What’s the advantage of KLD? </w:t>
      </w:r>
    </w:p>
    <w:p w:rsidR="00CB5516" w:rsidRDefault="00B61408" w:rsidP="00B61408">
      <w:pPr>
        <w:pStyle w:val="Default"/>
        <w:rPr>
          <w:sz w:val="22"/>
          <w:szCs w:val="22"/>
        </w:rPr>
      </w:pPr>
      <w:r>
        <w:rPr>
          <w:sz w:val="22"/>
          <w:szCs w:val="22"/>
        </w:rPr>
        <w:t xml:space="preserve">Without dynamic kernel linker, an operating system would have to include all possible anticipated functionality already compiled directly into the base kernel. Much of that functionality would reside in memory without being used, wasting memory, and would require that users rebuild and reboot the base kernel every time they require new functionality. Most operating systems supporting dynamic kernel linker will include modules to support most desired functionality. </w:t>
      </w:r>
    </w:p>
    <w:p w:rsidR="00B61408" w:rsidRDefault="00B61408" w:rsidP="008D3436">
      <w:pPr>
        <w:pStyle w:val="Heading1"/>
        <w:numPr>
          <w:ilvl w:val="0"/>
          <w:numId w:val="33"/>
        </w:numPr>
      </w:pPr>
      <w:r>
        <w:t xml:space="preserve">What about the KLD in FreeBSD? </w:t>
      </w:r>
    </w:p>
    <w:p w:rsidR="00B61408" w:rsidRDefault="00B61408" w:rsidP="00B61408">
      <w:pPr>
        <w:pStyle w:val="Default"/>
        <w:rPr>
          <w:sz w:val="22"/>
          <w:szCs w:val="22"/>
        </w:rPr>
      </w:pPr>
      <w:r>
        <w:rPr>
          <w:sz w:val="22"/>
          <w:szCs w:val="22"/>
        </w:rPr>
        <w:t xml:space="preserve">Kernel modules for FreeBSD are stored within /boot/kernel/ for modules distributed with the OS, or usually /boot/modules/ for modules installed from FreeBSD ports or FreeBSD packages, </w:t>
      </w:r>
      <w:r w:rsidR="008D3436">
        <w:rPr>
          <w:sz w:val="22"/>
          <w:szCs w:val="22"/>
        </w:rPr>
        <w:t xml:space="preserve">or for proprietary or otherwise </w:t>
      </w:r>
      <w:r>
        <w:rPr>
          <w:sz w:val="22"/>
          <w:szCs w:val="22"/>
        </w:rPr>
        <w:t xml:space="preserve">binary-only modules. Once the machine has booted, they may be loaded with the kldload command, unloaded with kldunload, and listed with kldstat. Modules can also be loaded from the loader before the kernel starts, either automatically (through/boot/loader.conf) or by hand. </w:t>
      </w:r>
    </w:p>
    <w:p w:rsidR="00B61408" w:rsidRDefault="00B61408" w:rsidP="00041477">
      <w:pPr>
        <w:pStyle w:val="Default"/>
        <w:rPr>
          <w:sz w:val="22"/>
          <w:szCs w:val="22"/>
        </w:rPr>
      </w:pPr>
      <w:r>
        <w:rPr>
          <w:sz w:val="22"/>
          <w:szCs w:val="22"/>
        </w:rPr>
        <w:t xml:space="preserve">The purpose of this project is to introduce the basics of programming and developing KLDs under the FreeBSD operating system. </w:t>
      </w:r>
    </w:p>
    <w:p w:rsidR="00041477" w:rsidRPr="00041477" w:rsidRDefault="00041477" w:rsidP="008D3436">
      <w:pPr>
        <w:pStyle w:val="Heading1"/>
        <w:numPr>
          <w:ilvl w:val="0"/>
          <w:numId w:val="33"/>
        </w:numPr>
      </w:pPr>
      <w:r>
        <w:t xml:space="preserve">KLD </w:t>
      </w:r>
      <w:r w:rsidRPr="008D3436">
        <w:t>structure</w:t>
      </w:r>
      <w:r>
        <w:t xml:space="preserve"> </w:t>
      </w:r>
    </w:p>
    <w:p w:rsidR="00CB5516" w:rsidRDefault="00B61408" w:rsidP="00B61408">
      <w:pPr>
        <w:pStyle w:val="Default"/>
        <w:rPr>
          <w:sz w:val="22"/>
          <w:szCs w:val="22"/>
        </w:rPr>
      </w:pPr>
      <w:r>
        <w:rPr>
          <w:sz w:val="22"/>
          <w:szCs w:val="22"/>
        </w:rPr>
        <w:t xml:space="preserve">There are two main functions/macros that must be included in all KLDs; they are: </w:t>
      </w:r>
    </w:p>
    <w:p w:rsidR="00CB5516" w:rsidRDefault="00CB5516" w:rsidP="008D3436">
      <w:pPr>
        <w:pStyle w:val="Default"/>
        <w:numPr>
          <w:ilvl w:val="0"/>
          <w:numId w:val="34"/>
        </w:numPr>
        <w:rPr>
          <w:sz w:val="22"/>
          <w:szCs w:val="22"/>
        </w:rPr>
      </w:pPr>
      <w:r>
        <w:rPr>
          <w:sz w:val="22"/>
          <w:szCs w:val="22"/>
        </w:rPr>
        <w:t xml:space="preserve">Load handler function. </w:t>
      </w:r>
    </w:p>
    <w:p w:rsidR="00CB5516" w:rsidRDefault="00B61408" w:rsidP="008D3436">
      <w:pPr>
        <w:pStyle w:val="Default"/>
        <w:numPr>
          <w:ilvl w:val="0"/>
          <w:numId w:val="34"/>
        </w:numPr>
        <w:rPr>
          <w:sz w:val="22"/>
          <w:szCs w:val="22"/>
        </w:rPr>
      </w:pPr>
      <w:r>
        <w:rPr>
          <w:sz w:val="22"/>
          <w:szCs w:val="22"/>
        </w:rPr>
        <w:t>DECLARE_</w:t>
      </w:r>
      <w:r w:rsidR="00CB5516">
        <w:rPr>
          <w:sz w:val="22"/>
          <w:szCs w:val="22"/>
        </w:rPr>
        <w:t xml:space="preserve">MODULE macro. </w:t>
      </w:r>
    </w:p>
    <w:p w:rsidR="00B61408" w:rsidRDefault="000606F4" w:rsidP="000606F4">
      <w:pPr>
        <w:pStyle w:val="Default"/>
        <w:rPr>
          <w:sz w:val="22"/>
          <w:szCs w:val="22"/>
        </w:rPr>
      </w:pPr>
      <w:r>
        <w:rPr>
          <w:sz w:val="22"/>
          <w:szCs w:val="22"/>
        </w:rPr>
        <w:t>It can be easily</w:t>
      </w:r>
      <w:r w:rsidR="00041477">
        <w:rPr>
          <w:sz w:val="22"/>
          <w:szCs w:val="22"/>
        </w:rPr>
        <w:t xml:space="preserve"> compile</w:t>
      </w:r>
      <w:r>
        <w:rPr>
          <w:sz w:val="22"/>
          <w:szCs w:val="22"/>
        </w:rPr>
        <w:t>d</w:t>
      </w:r>
      <w:r w:rsidR="00041477">
        <w:rPr>
          <w:sz w:val="22"/>
          <w:szCs w:val="22"/>
        </w:rPr>
        <w:t xml:space="preserve"> via Makefile</w:t>
      </w:r>
    </w:p>
    <w:p w:rsidR="00041477" w:rsidRPr="00041477" w:rsidRDefault="00041477" w:rsidP="008D3436">
      <w:pPr>
        <w:pStyle w:val="Heading4"/>
        <w:ind w:left="360"/>
        <w:rPr>
          <w:rStyle w:val="IntenseQuoteChar"/>
        </w:rPr>
      </w:pPr>
      <w:r>
        <w:rPr>
          <w:rStyle w:val="IntenseQuoteChar"/>
        </w:rPr>
        <w:t>Load handler function</w:t>
      </w:r>
    </w:p>
    <w:p w:rsidR="00041477" w:rsidRDefault="00B61408" w:rsidP="00041477">
      <w:pPr>
        <w:pStyle w:val="Default"/>
        <w:rPr>
          <w:sz w:val="22"/>
          <w:szCs w:val="22"/>
        </w:rPr>
      </w:pPr>
      <w:r>
        <w:rPr>
          <w:sz w:val="22"/>
          <w:szCs w:val="22"/>
        </w:rPr>
        <w:t xml:space="preserve">Basically, the load handler function is, as it states, a function that handles the loading and unloading of a KLD. Hence, when a KLD is kldloaded or kldunloaded, this handler is what, at a very simplistic level, gets called. </w:t>
      </w:r>
    </w:p>
    <w:p w:rsidR="00B61408" w:rsidRPr="00041477" w:rsidRDefault="00041477" w:rsidP="008D3436">
      <w:pPr>
        <w:pStyle w:val="Heading4"/>
        <w:ind w:left="360"/>
        <w:rPr>
          <w:sz w:val="22"/>
        </w:rPr>
      </w:pPr>
      <w:r>
        <w:lastRenderedPageBreak/>
        <w:t>DECLARE_MODULE macro</w:t>
      </w:r>
      <w:r w:rsidR="00B61408">
        <w:t xml:space="preserve"> </w:t>
      </w:r>
    </w:p>
    <w:p w:rsidR="00787047" w:rsidRDefault="00B61408" w:rsidP="00041477">
      <w:pPr>
        <w:pStyle w:val="Default"/>
        <w:rPr>
          <w:sz w:val="22"/>
          <w:szCs w:val="22"/>
        </w:rPr>
      </w:pPr>
      <w:r>
        <w:rPr>
          <w:sz w:val="22"/>
          <w:szCs w:val="22"/>
        </w:rPr>
        <w:t xml:space="preserve">The DECLARE_MODULE macro is also something that is basic to all KLDs. However, it is not always seen as DECLARE_MODULE. There are a couple of macros which can be used instead to more easily declare the module as a certain type. DECLARE_MODULE is itself a macro: </w:t>
      </w:r>
    </w:p>
    <w:p w:rsidR="00CB5516" w:rsidRDefault="00B61408" w:rsidP="00041477">
      <w:pPr>
        <w:pStyle w:val="Default"/>
        <w:rPr>
          <w:sz w:val="22"/>
          <w:szCs w:val="22"/>
        </w:rPr>
      </w:pPr>
      <w:r>
        <w:rPr>
          <w:sz w:val="22"/>
          <w:szCs w:val="22"/>
        </w:rPr>
        <w:t xml:space="preserve">#define DECLARE_MODULE(name, data, sub, order) </w:t>
      </w:r>
      <w:r w:rsidR="00CB5516">
        <w:rPr>
          <w:sz w:val="22"/>
          <w:szCs w:val="22"/>
        </w:rPr>
        <w:t>which is defined in /usr/include/sys/module.h. The parameters are explained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8372"/>
      </w:tblGrid>
      <w:tr w:rsidR="00B61408" w:rsidTr="008D3436">
        <w:trPr>
          <w:trHeight w:val="100"/>
        </w:trPr>
        <w:tc>
          <w:tcPr>
            <w:tcW w:w="2268" w:type="dxa"/>
          </w:tcPr>
          <w:p w:rsidR="00B61408" w:rsidRDefault="00B61408" w:rsidP="002C0441">
            <w:pPr>
              <w:pStyle w:val="Default"/>
              <w:rPr>
                <w:sz w:val="22"/>
                <w:szCs w:val="22"/>
              </w:rPr>
            </w:pPr>
            <w:r>
              <w:rPr>
                <w:sz w:val="22"/>
                <w:szCs w:val="22"/>
              </w:rPr>
              <w:t xml:space="preserve">name : </w:t>
            </w:r>
          </w:p>
        </w:tc>
        <w:tc>
          <w:tcPr>
            <w:tcW w:w="8372" w:type="dxa"/>
          </w:tcPr>
          <w:p w:rsidR="00B61408" w:rsidRDefault="00B61408" w:rsidP="002C0441">
            <w:pPr>
              <w:pStyle w:val="Default"/>
              <w:rPr>
                <w:sz w:val="22"/>
                <w:szCs w:val="22"/>
              </w:rPr>
            </w:pPr>
            <w:r>
              <w:rPr>
                <w:sz w:val="22"/>
                <w:szCs w:val="22"/>
              </w:rPr>
              <w:t xml:space="preserve">The generic module name, this will be used further down in the SYSINIT call. </w:t>
            </w:r>
          </w:p>
        </w:tc>
      </w:tr>
      <w:tr w:rsidR="00B61408" w:rsidTr="008D3436">
        <w:trPr>
          <w:trHeight w:val="761"/>
        </w:trPr>
        <w:tc>
          <w:tcPr>
            <w:tcW w:w="2268" w:type="dxa"/>
          </w:tcPr>
          <w:p w:rsidR="00B61408" w:rsidRDefault="00B61408" w:rsidP="002C0441">
            <w:pPr>
              <w:pStyle w:val="Default"/>
              <w:rPr>
                <w:sz w:val="22"/>
                <w:szCs w:val="22"/>
              </w:rPr>
            </w:pPr>
            <w:r>
              <w:rPr>
                <w:sz w:val="22"/>
                <w:szCs w:val="22"/>
              </w:rPr>
              <w:t xml:space="preserve">data : </w:t>
            </w:r>
          </w:p>
        </w:tc>
        <w:tc>
          <w:tcPr>
            <w:tcW w:w="8372" w:type="dxa"/>
          </w:tcPr>
          <w:p w:rsidR="00B61408" w:rsidRDefault="00B61408" w:rsidP="002C0441">
            <w:pPr>
              <w:pStyle w:val="Default"/>
              <w:rPr>
                <w:sz w:val="22"/>
                <w:szCs w:val="22"/>
              </w:rPr>
            </w:pPr>
            <w:r>
              <w:rPr>
                <w:sz w:val="22"/>
                <w:szCs w:val="22"/>
              </w:rPr>
              <w:t xml:space="preserve">A pointer to the moduledata structure is filled then passed as the data field. This structure contains two main items: </w:t>
            </w:r>
          </w:p>
          <w:p w:rsidR="00B61408" w:rsidRDefault="00B61408" w:rsidP="002C0441">
            <w:pPr>
              <w:pStyle w:val="Default"/>
              <w:rPr>
                <w:sz w:val="22"/>
                <w:szCs w:val="22"/>
              </w:rPr>
            </w:pPr>
            <w:r>
              <w:rPr>
                <w:sz w:val="22"/>
                <w:szCs w:val="22"/>
              </w:rPr>
              <w:t xml:space="preserve"> char *name: The official module name, which will be used in the module structure. </w:t>
            </w:r>
          </w:p>
          <w:p w:rsidR="00B61408" w:rsidRDefault="00B61408" w:rsidP="002C0441">
            <w:pPr>
              <w:pStyle w:val="Default"/>
              <w:rPr>
                <w:sz w:val="22"/>
                <w:szCs w:val="22"/>
              </w:rPr>
            </w:pPr>
            <w:r>
              <w:rPr>
                <w:sz w:val="22"/>
                <w:szCs w:val="22"/>
              </w:rPr>
              <w:t xml:space="preserve"> modeventhand_t evhand: This is our load handler function pointer, therefore, this field gets filled with the name of our load handler function. </w:t>
            </w:r>
          </w:p>
          <w:p w:rsidR="00B61408" w:rsidRDefault="00B61408" w:rsidP="002C0441">
            <w:pPr>
              <w:pStyle w:val="Default"/>
              <w:rPr>
                <w:sz w:val="22"/>
                <w:szCs w:val="22"/>
              </w:rPr>
            </w:pPr>
          </w:p>
        </w:tc>
      </w:tr>
      <w:tr w:rsidR="00B61408" w:rsidTr="008D3436">
        <w:trPr>
          <w:trHeight w:val="352"/>
        </w:trPr>
        <w:tc>
          <w:tcPr>
            <w:tcW w:w="2268" w:type="dxa"/>
          </w:tcPr>
          <w:p w:rsidR="00B61408" w:rsidRDefault="00B61408" w:rsidP="002C0441">
            <w:pPr>
              <w:pStyle w:val="Default"/>
              <w:rPr>
                <w:sz w:val="22"/>
                <w:szCs w:val="22"/>
              </w:rPr>
            </w:pPr>
            <w:r>
              <w:rPr>
                <w:sz w:val="22"/>
                <w:szCs w:val="22"/>
              </w:rPr>
              <w:t xml:space="preserve">sub : </w:t>
            </w:r>
          </w:p>
        </w:tc>
        <w:tc>
          <w:tcPr>
            <w:tcW w:w="8372" w:type="dxa"/>
          </w:tcPr>
          <w:p w:rsidR="00B61408" w:rsidRDefault="00B61408" w:rsidP="002C0441">
            <w:pPr>
              <w:pStyle w:val="Default"/>
              <w:rPr>
                <w:sz w:val="22"/>
                <w:szCs w:val="22"/>
              </w:rPr>
            </w:pPr>
            <w:r>
              <w:rPr>
                <w:sz w:val="22"/>
                <w:szCs w:val="22"/>
              </w:rPr>
              <w:t xml:space="preserve">This is an argument more directed at the SYSINIT macro. The valued entries for this can be found in /usr/include/sys/kernel.h in the system_sub_id enumeration list. These are known types for system startup interfaces. </w:t>
            </w:r>
          </w:p>
        </w:tc>
      </w:tr>
      <w:tr w:rsidR="00B61408" w:rsidTr="008D3436">
        <w:trPr>
          <w:trHeight w:val="353"/>
        </w:trPr>
        <w:tc>
          <w:tcPr>
            <w:tcW w:w="2268" w:type="dxa"/>
          </w:tcPr>
          <w:p w:rsidR="00B61408" w:rsidRDefault="00B61408" w:rsidP="002C0441">
            <w:pPr>
              <w:pStyle w:val="Default"/>
              <w:rPr>
                <w:sz w:val="22"/>
                <w:szCs w:val="22"/>
              </w:rPr>
            </w:pPr>
            <w:r>
              <w:rPr>
                <w:sz w:val="22"/>
                <w:szCs w:val="22"/>
              </w:rPr>
              <w:t xml:space="preserve">order : </w:t>
            </w:r>
          </w:p>
        </w:tc>
        <w:tc>
          <w:tcPr>
            <w:tcW w:w="8372" w:type="dxa"/>
          </w:tcPr>
          <w:p w:rsidR="00B61408" w:rsidRDefault="00B61408" w:rsidP="002C0441">
            <w:pPr>
              <w:pStyle w:val="Default"/>
              <w:rPr>
                <w:sz w:val="22"/>
                <w:szCs w:val="22"/>
              </w:rPr>
            </w:pPr>
            <w:r>
              <w:rPr>
                <w:sz w:val="22"/>
                <w:szCs w:val="22"/>
              </w:rPr>
              <w:t xml:space="preserve">This is another argument that is intended for the later calling of SYSINIT. It represents the KLDs order of initialization within the subsystem. Valid values for this field can be found in /usr/include/sys/kernel.h in the sysinit_elem_order enumeration. </w:t>
            </w:r>
          </w:p>
        </w:tc>
      </w:tr>
    </w:tbl>
    <w:p w:rsidR="00041477" w:rsidRDefault="00041477" w:rsidP="003B1E31">
      <w:pPr>
        <w:pStyle w:val="Heading4"/>
      </w:pPr>
      <w:r>
        <w:t>Easy compile via makefile</w:t>
      </w:r>
    </w:p>
    <w:p w:rsidR="00787047" w:rsidRPr="00787047" w:rsidRDefault="00787047" w:rsidP="00787047">
      <w:r w:rsidRPr="00787047">
        <w:rPr>
          <w:rFonts w:ascii="Times New Roman" w:hAnsi="Times New Roman" w:cs="Times New Roman"/>
          <w:color w:val="000000"/>
          <w:kern w:val="0"/>
          <w:sz w:val="22"/>
        </w:rPr>
        <w:t>A very neat piece of the Makefile functionality is the ".include" command. A few of the key variables that you may set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9322"/>
      </w:tblGrid>
      <w:tr w:rsidR="00787047" w:rsidRPr="00787047" w:rsidTr="00787047">
        <w:trPr>
          <w:trHeight w:val="57"/>
        </w:trPr>
        <w:tc>
          <w:tcPr>
            <w:tcW w:w="1188" w:type="dxa"/>
          </w:tcPr>
          <w:p w:rsidR="00787047" w:rsidRPr="00787047" w:rsidRDefault="00787047" w:rsidP="00787047">
            <w:pPr>
              <w:widowControl/>
              <w:autoSpaceDE w:val="0"/>
              <w:autoSpaceDN w:val="0"/>
              <w:adjustRightInd w:val="0"/>
              <w:jc w:val="left"/>
              <w:rPr>
                <w:rFonts w:ascii="Times New Roman" w:hAnsi="Times New Roman" w:cs="Times New Roman"/>
                <w:color w:val="000000"/>
                <w:kern w:val="0"/>
                <w:sz w:val="22"/>
              </w:rPr>
            </w:pPr>
            <w:r w:rsidRPr="00787047">
              <w:rPr>
                <w:rFonts w:ascii="Times New Roman" w:hAnsi="Times New Roman" w:cs="Times New Roman"/>
                <w:color w:val="000000"/>
                <w:kern w:val="0"/>
                <w:sz w:val="22"/>
              </w:rPr>
              <w:t xml:space="preserve">SRCS : </w:t>
            </w:r>
          </w:p>
        </w:tc>
        <w:tc>
          <w:tcPr>
            <w:tcW w:w="9322" w:type="dxa"/>
          </w:tcPr>
          <w:p w:rsidR="00787047" w:rsidRPr="00787047" w:rsidRDefault="00787047" w:rsidP="00787047">
            <w:pPr>
              <w:widowControl/>
              <w:autoSpaceDE w:val="0"/>
              <w:autoSpaceDN w:val="0"/>
              <w:adjustRightInd w:val="0"/>
              <w:jc w:val="left"/>
              <w:rPr>
                <w:rFonts w:ascii="Times New Roman" w:hAnsi="Times New Roman" w:cs="Times New Roman"/>
                <w:color w:val="000000"/>
                <w:kern w:val="0"/>
                <w:sz w:val="22"/>
              </w:rPr>
            </w:pPr>
            <w:r w:rsidRPr="00787047">
              <w:rPr>
                <w:rFonts w:ascii="Times New Roman" w:hAnsi="Times New Roman" w:cs="Times New Roman"/>
                <w:color w:val="000000"/>
                <w:kern w:val="0"/>
                <w:sz w:val="22"/>
              </w:rPr>
              <w:t xml:space="preserve">Listing of sources. </w:t>
            </w:r>
          </w:p>
        </w:tc>
      </w:tr>
      <w:tr w:rsidR="00787047" w:rsidRPr="00787047" w:rsidTr="00787047">
        <w:trPr>
          <w:trHeight w:val="57"/>
        </w:trPr>
        <w:tc>
          <w:tcPr>
            <w:tcW w:w="1188" w:type="dxa"/>
          </w:tcPr>
          <w:p w:rsidR="00787047" w:rsidRPr="00787047" w:rsidRDefault="00787047" w:rsidP="00787047">
            <w:pPr>
              <w:widowControl/>
              <w:autoSpaceDE w:val="0"/>
              <w:autoSpaceDN w:val="0"/>
              <w:adjustRightInd w:val="0"/>
              <w:jc w:val="left"/>
              <w:rPr>
                <w:rFonts w:ascii="Times New Roman" w:hAnsi="Times New Roman" w:cs="Times New Roman"/>
                <w:color w:val="000000"/>
                <w:kern w:val="0"/>
                <w:sz w:val="22"/>
              </w:rPr>
            </w:pPr>
            <w:r w:rsidRPr="00787047">
              <w:rPr>
                <w:rFonts w:ascii="Times New Roman" w:hAnsi="Times New Roman" w:cs="Times New Roman"/>
                <w:color w:val="000000"/>
                <w:kern w:val="0"/>
                <w:sz w:val="22"/>
              </w:rPr>
              <w:t xml:space="preserve">KMOD : </w:t>
            </w:r>
          </w:p>
        </w:tc>
        <w:tc>
          <w:tcPr>
            <w:tcW w:w="9322" w:type="dxa"/>
          </w:tcPr>
          <w:p w:rsidR="00787047" w:rsidRPr="00787047" w:rsidRDefault="00787047" w:rsidP="00787047">
            <w:pPr>
              <w:widowControl/>
              <w:autoSpaceDE w:val="0"/>
              <w:autoSpaceDN w:val="0"/>
              <w:adjustRightInd w:val="0"/>
              <w:jc w:val="left"/>
              <w:rPr>
                <w:rFonts w:ascii="Times New Roman" w:hAnsi="Times New Roman" w:cs="Times New Roman"/>
                <w:color w:val="000000"/>
                <w:kern w:val="0"/>
                <w:sz w:val="22"/>
              </w:rPr>
            </w:pPr>
            <w:r w:rsidRPr="00787047">
              <w:rPr>
                <w:rFonts w:ascii="Times New Roman" w:hAnsi="Times New Roman" w:cs="Times New Roman"/>
                <w:color w:val="000000"/>
                <w:kern w:val="0"/>
                <w:sz w:val="22"/>
              </w:rPr>
              <w:t xml:space="preserve">Name of module to build. </w:t>
            </w:r>
          </w:p>
        </w:tc>
      </w:tr>
    </w:tbl>
    <w:p w:rsidR="00B61408" w:rsidRDefault="00CB5516" w:rsidP="00B61408">
      <w:r>
        <w:t>Reference</w:t>
      </w:r>
      <w:r w:rsidR="00B76F87">
        <w:t>s</w:t>
      </w:r>
      <w:r>
        <w:t xml:space="preserve">: </w:t>
      </w:r>
    </w:p>
    <w:p w:rsidR="006B4232" w:rsidRDefault="00323958" w:rsidP="00B61408">
      <w:hyperlink r:id="rId9" w:history="1">
        <w:r w:rsidR="006B4232">
          <w:rPr>
            <w:rStyle w:val="Hyperlink"/>
          </w:rPr>
          <w:t>http://www.freebsd.org/doc/en/books/arch-handbook/driverbasics-kld.html</w:t>
        </w:r>
      </w:hyperlink>
    </w:p>
    <w:p w:rsidR="00B76F87" w:rsidRDefault="00323958" w:rsidP="00B61408">
      <w:hyperlink r:id="rId10" w:history="1">
        <w:r w:rsidR="00B76F87">
          <w:rPr>
            <w:rStyle w:val="Hyperlink"/>
          </w:rPr>
          <w:t>http://www.freesoftwaremagazine.com/articles/writing_a_kernel_module_for_freebsd</w:t>
        </w:r>
      </w:hyperlink>
    </w:p>
    <w:p w:rsidR="008D3436" w:rsidRPr="008D3436" w:rsidRDefault="008D3436" w:rsidP="008D3436">
      <w:pPr>
        <w:pStyle w:val="Heading1"/>
        <w:numPr>
          <w:ilvl w:val="0"/>
          <w:numId w:val="33"/>
        </w:numPr>
      </w:pPr>
      <w:r w:rsidRPr="008D3436">
        <w:t xml:space="preserve">Tasks </w:t>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t>(90)</w:t>
      </w:r>
    </w:p>
    <w:p w:rsidR="008D3436" w:rsidRDefault="00D1269C" w:rsidP="00D1269C">
      <w:r w:rsidRPr="00D1269C">
        <w:t>In this</w:t>
      </w:r>
      <w:r>
        <w:t xml:space="preserve"> lab, you have to print the following system parameters using Kernel loadable module:</w:t>
      </w:r>
    </w:p>
    <w:p w:rsidR="00D1269C" w:rsidRDefault="00D1269C" w:rsidP="00D1269C"/>
    <w:tbl>
      <w:tblPr>
        <w:tblStyle w:val="TableGrid"/>
        <w:tblW w:w="0" w:type="auto"/>
        <w:tblLook w:val="04A0" w:firstRow="1" w:lastRow="0" w:firstColumn="1" w:lastColumn="0" w:noHBand="0" w:noVBand="1"/>
      </w:tblPr>
      <w:tblGrid>
        <w:gridCol w:w="9198"/>
        <w:gridCol w:w="1650"/>
      </w:tblGrid>
      <w:tr w:rsidR="00D1269C" w:rsidTr="003B1E31">
        <w:tc>
          <w:tcPr>
            <w:tcW w:w="9198" w:type="dxa"/>
            <w:shd w:val="clear" w:color="auto" w:fill="C6D9F1" w:themeFill="text2" w:themeFillTint="33"/>
          </w:tcPr>
          <w:p w:rsidR="00D1269C" w:rsidRDefault="008B5385" w:rsidP="00D1269C">
            <w:r>
              <w:t>Requirements</w:t>
            </w:r>
          </w:p>
        </w:tc>
        <w:tc>
          <w:tcPr>
            <w:tcW w:w="1650" w:type="dxa"/>
            <w:shd w:val="clear" w:color="auto" w:fill="C6D9F1" w:themeFill="text2" w:themeFillTint="33"/>
          </w:tcPr>
          <w:p w:rsidR="00D1269C" w:rsidRDefault="003B1E31" w:rsidP="00D1269C">
            <w:r>
              <w:t>Points</w:t>
            </w:r>
          </w:p>
        </w:tc>
      </w:tr>
      <w:tr w:rsidR="00D1269C" w:rsidTr="003B1E31">
        <w:tc>
          <w:tcPr>
            <w:tcW w:w="9198" w:type="dxa"/>
          </w:tcPr>
          <w:p w:rsidR="00D1269C" w:rsidRDefault="003B1E31" w:rsidP="00D1269C">
            <w:r>
              <w:t>Version info</w:t>
            </w:r>
          </w:p>
        </w:tc>
        <w:tc>
          <w:tcPr>
            <w:tcW w:w="1650" w:type="dxa"/>
          </w:tcPr>
          <w:p w:rsidR="00D1269C" w:rsidRDefault="003B1E31" w:rsidP="00D1269C">
            <w:r>
              <w:t>5</w:t>
            </w:r>
          </w:p>
        </w:tc>
      </w:tr>
      <w:tr w:rsidR="00D1269C" w:rsidTr="003B1E31">
        <w:tc>
          <w:tcPr>
            <w:tcW w:w="9198" w:type="dxa"/>
          </w:tcPr>
          <w:p w:rsidR="00D1269C" w:rsidRDefault="003B1E31" w:rsidP="00D1269C">
            <w:r>
              <w:t>Copyrights info</w:t>
            </w:r>
          </w:p>
        </w:tc>
        <w:tc>
          <w:tcPr>
            <w:tcW w:w="1650" w:type="dxa"/>
          </w:tcPr>
          <w:p w:rsidR="00D1269C" w:rsidRDefault="003B1E31" w:rsidP="00D1269C">
            <w:r>
              <w:t>5</w:t>
            </w:r>
          </w:p>
        </w:tc>
      </w:tr>
      <w:tr w:rsidR="00D1269C" w:rsidTr="003B1E31">
        <w:tc>
          <w:tcPr>
            <w:tcW w:w="9198" w:type="dxa"/>
          </w:tcPr>
          <w:p w:rsidR="00D1269C" w:rsidRDefault="003B1E31" w:rsidP="00D1269C">
            <w:r>
              <w:t>System Uptime in minutes</w:t>
            </w:r>
          </w:p>
        </w:tc>
        <w:tc>
          <w:tcPr>
            <w:tcW w:w="1650" w:type="dxa"/>
          </w:tcPr>
          <w:p w:rsidR="00D1269C" w:rsidRDefault="003B1E31" w:rsidP="00D1269C">
            <w:r>
              <w:t>10</w:t>
            </w:r>
          </w:p>
        </w:tc>
      </w:tr>
      <w:tr w:rsidR="00D1269C" w:rsidTr="003B1E31">
        <w:tc>
          <w:tcPr>
            <w:tcW w:w="9198" w:type="dxa"/>
          </w:tcPr>
          <w:p w:rsidR="00D1269C" w:rsidRDefault="003B1E31" w:rsidP="00D1269C">
            <w:r>
              <w:t>Physical memory in Megabytes</w:t>
            </w:r>
          </w:p>
        </w:tc>
        <w:tc>
          <w:tcPr>
            <w:tcW w:w="1650" w:type="dxa"/>
          </w:tcPr>
          <w:p w:rsidR="00D1269C" w:rsidRDefault="003B1E31" w:rsidP="00D1269C">
            <w:r>
              <w:t>10</w:t>
            </w:r>
          </w:p>
        </w:tc>
      </w:tr>
      <w:tr w:rsidR="00D1269C" w:rsidTr="003B1E31">
        <w:tc>
          <w:tcPr>
            <w:tcW w:w="9198" w:type="dxa"/>
          </w:tcPr>
          <w:p w:rsidR="00D1269C" w:rsidRDefault="003B1E31" w:rsidP="00D1269C">
            <w:r>
              <w:t>CPU time for User, System, Interrupts, Idle</w:t>
            </w:r>
            <w:r w:rsidR="006D05C7">
              <w:t xml:space="preserve"> in seconds</w:t>
            </w:r>
            <w:bookmarkStart w:id="0" w:name="_GoBack"/>
            <w:bookmarkEnd w:id="0"/>
          </w:p>
        </w:tc>
        <w:tc>
          <w:tcPr>
            <w:tcW w:w="1650" w:type="dxa"/>
          </w:tcPr>
          <w:p w:rsidR="00D1269C" w:rsidRDefault="003B1E31" w:rsidP="00D1269C">
            <w:r>
              <w:t>10</w:t>
            </w:r>
          </w:p>
        </w:tc>
      </w:tr>
      <w:tr w:rsidR="00D1269C" w:rsidTr="003B1E31">
        <w:tc>
          <w:tcPr>
            <w:tcW w:w="9198" w:type="dxa"/>
          </w:tcPr>
          <w:p w:rsidR="00D1269C" w:rsidRDefault="003B1E31" w:rsidP="003B1E31">
            <w:r>
              <w:t>Number of context switches, hardware interrupts, software interrupts</w:t>
            </w:r>
          </w:p>
        </w:tc>
        <w:tc>
          <w:tcPr>
            <w:tcW w:w="1650" w:type="dxa"/>
          </w:tcPr>
          <w:p w:rsidR="00D1269C" w:rsidRDefault="003B1E31" w:rsidP="00D1269C">
            <w:r>
              <w:t>15</w:t>
            </w:r>
          </w:p>
        </w:tc>
      </w:tr>
      <w:tr w:rsidR="00D1269C" w:rsidTr="003B1E31">
        <w:tc>
          <w:tcPr>
            <w:tcW w:w="9198" w:type="dxa"/>
          </w:tcPr>
          <w:p w:rsidR="00D1269C" w:rsidRDefault="003B1E31" w:rsidP="00D1269C">
            <w:r>
              <w:t>Number of context switches, hardware interrupts, software interrupts from kldload to kldunload</w:t>
            </w:r>
          </w:p>
        </w:tc>
        <w:tc>
          <w:tcPr>
            <w:tcW w:w="1650" w:type="dxa"/>
          </w:tcPr>
          <w:p w:rsidR="00D1269C" w:rsidRDefault="003B1E31" w:rsidP="00D1269C">
            <w:r>
              <w:t>15</w:t>
            </w:r>
          </w:p>
        </w:tc>
      </w:tr>
      <w:tr w:rsidR="003B1E31" w:rsidTr="003B1E31">
        <w:tc>
          <w:tcPr>
            <w:tcW w:w="9198" w:type="dxa"/>
          </w:tcPr>
          <w:p w:rsidR="003B1E31" w:rsidRDefault="00D63C43" w:rsidP="00D1269C">
            <w:r>
              <w:t>Program</w:t>
            </w:r>
            <w:r w:rsidR="008B5385">
              <w:t xml:space="preserve"> that compiles</w:t>
            </w:r>
          </w:p>
        </w:tc>
        <w:tc>
          <w:tcPr>
            <w:tcW w:w="1650" w:type="dxa"/>
          </w:tcPr>
          <w:p w:rsidR="003B1E31" w:rsidRDefault="008B5385" w:rsidP="00D1269C">
            <w:r>
              <w:t>10</w:t>
            </w:r>
          </w:p>
        </w:tc>
      </w:tr>
      <w:tr w:rsidR="003B1E31" w:rsidTr="003B1E31">
        <w:tc>
          <w:tcPr>
            <w:tcW w:w="9198" w:type="dxa"/>
          </w:tcPr>
          <w:p w:rsidR="003B1E31" w:rsidRDefault="008B5385" w:rsidP="00D1269C">
            <w:r>
              <w:t xml:space="preserve">Program </w:t>
            </w:r>
            <w:r w:rsidR="00D63C43">
              <w:t xml:space="preserve">that </w:t>
            </w:r>
            <w:r>
              <w:t>runs without crash</w:t>
            </w:r>
          </w:p>
        </w:tc>
        <w:tc>
          <w:tcPr>
            <w:tcW w:w="1650" w:type="dxa"/>
          </w:tcPr>
          <w:p w:rsidR="003B1E31" w:rsidRDefault="008B5385" w:rsidP="00D1269C">
            <w:r>
              <w:t>10</w:t>
            </w:r>
          </w:p>
        </w:tc>
      </w:tr>
    </w:tbl>
    <w:p w:rsidR="00961897" w:rsidRDefault="00961897" w:rsidP="00961897">
      <w:pPr>
        <w:pStyle w:val="Heading1"/>
        <w:numPr>
          <w:ilvl w:val="0"/>
          <w:numId w:val="33"/>
        </w:numPr>
      </w:pPr>
      <w:r>
        <w:lastRenderedPageBreak/>
        <w:t>Submission</w:t>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t>(10</w:t>
      </w:r>
      <w:r w:rsidR="004C3757">
        <w:t>)</w:t>
      </w:r>
    </w:p>
    <w:p w:rsidR="00961897" w:rsidRDefault="00961897" w:rsidP="00961897">
      <w:r>
        <w:t xml:space="preserve">Create and attach a README (txt/word/pdf) file at the end of the lab. It doesn't </w:t>
      </w:r>
      <w:r w:rsidR="004C3757">
        <w:t>need to</w:t>
      </w:r>
      <w:r>
        <w:t xml:space="preserve"> be comprehensive, but it should at least cover the following content:</w:t>
      </w:r>
    </w:p>
    <w:p w:rsidR="00961897" w:rsidRDefault="00961897" w:rsidP="00961897">
      <w:pPr>
        <w:pStyle w:val="ListParagraph"/>
        <w:numPr>
          <w:ilvl w:val="0"/>
          <w:numId w:val="38"/>
        </w:numPr>
        <w:ind w:firstLineChars="0"/>
      </w:pPr>
      <w:r>
        <w:t>Which tasks are done, and which are not?</w:t>
      </w:r>
    </w:p>
    <w:p w:rsidR="00961897" w:rsidRDefault="00961897" w:rsidP="00961897">
      <w:pPr>
        <w:pStyle w:val="ListParagraph"/>
        <w:numPr>
          <w:ilvl w:val="0"/>
          <w:numId w:val="38"/>
        </w:numPr>
        <w:ind w:firstLineChars="0"/>
      </w:pPr>
      <w:r>
        <w:t>What’s your basic idea to achieve this task?</w:t>
      </w:r>
    </w:p>
    <w:p w:rsidR="00961897" w:rsidRDefault="00961897" w:rsidP="00961897">
      <w:pPr>
        <w:pStyle w:val="ListParagraph"/>
        <w:numPr>
          <w:ilvl w:val="0"/>
          <w:numId w:val="38"/>
        </w:numPr>
        <w:ind w:firstLineChars="0"/>
      </w:pPr>
      <w:r>
        <w:t xml:space="preserve">Where is your main function? </w:t>
      </w:r>
    </w:p>
    <w:p w:rsidR="00961897" w:rsidRDefault="00961897" w:rsidP="00961897">
      <w:pPr>
        <w:pStyle w:val="ListParagraph"/>
        <w:numPr>
          <w:ilvl w:val="0"/>
          <w:numId w:val="38"/>
        </w:numPr>
        <w:ind w:firstLineChars="0"/>
      </w:pPr>
      <w:r>
        <w:t>Which files you have modified and under which function?</w:t>
      </w:r>
    </w:p>
    <w:p w:rsidR="00961897" w:rsidRDefault="00961897" w:rsidP="00961897">
      <w:r>
        <w:t>If you can only finish some of the tasks in this project, please make sure that your code can at least be compiled and installed and also clearly state in the README file about the missing parts of your project.</w:t>
      </w:r>
    </w:p>
    <w:p w:rsidR="00D1269C" w:rsidRDefault="00D1269C" w:rsidP="00961897">
      <w:pPr>
        <w:rPr>
          <w:b/>
        </w:rPr>
      </w:pPr>
    </w:p>
    <w:p w:rsidR="00961897" w:rsidRDefault="00961897" w:rsidP="00961897">
      <w:r w:rsidRPr="00D1269C">
        <w:rPr>
          <w:b/>
        </w:rPr>
        <w:t>Checklist:</w:t>
      </w:r>
      <w:r>
        <w:t xml:space="preserve"> To submit your project, you need to:</w:t>
      </w:r>
    </w:p>
    <w:p w:rsidR="00961897" w:rsidRDefault="00961897" w:rsidP="00961897">
      <w:r>
        <w:t>•</w:t>
      </w:r>
      <w:r w:rsidR="004C3757" w:rsidRPr="004C3757">
        <w:t xml:space="preserve"> </w:t>
      </w:r>
      <w:r w:rsidR="004C3757">
        <w:t xml:space="preserve">Attach the </w:t>
      </w:r>
      <w:r w:rsidR="004C3757" w:rsidRPr="00D1269C">
        <w:rPr>
          <w:b/>
        </w:rPr>
        <w:t>source cod</w:t>
      </w:r>
      <w:r w:rsidR="006B4232" w:rsidRPr="00D1269C">
        <w:rPr>
          <w:b/>
        </w:rPr>
        <w:t>e of the kernel module</w:t>
      </w:r>
      <w:r w:rsidR="006B4232">
        <w:t xml:space="preserve"> </w:t>
      </w:r>
    </w:p>
    <w:p w:rsidR="00961897" w:rsidRDefault="00961897" w:rsidP="00961897">
      <w:r>
        <w:t xml:space="preserve">• </w:t>
      </w:r>
      <w:r w:rsidR="006B4232" w:rsidRPr="00D1269C">
        <w:rPr>
          <w:b/>
        </w:rPr>
        <w:t>Makefile</w:t>
      </w:r>
    </w:p>
    <w:p w:rsidR="00961897" w:rsidRDefault="00961897" w:rsidP="00961897">
      <w:r>
        <w:t xml:space="preserve">• Create and attach a </w:t>
      </w:r>
      <w:r w:rsidRPr="00D1269C">
        <w:rPr>
          <w:b/>
        </w:rPr>
        <w:t>README</w:t>
      </w:r>
      <w:r>
        <w:t xml:space="preserve"> file.</w:t>
      </w:r>
    </w:p>
    <w:p w:rsidR="00D1269C" w:rsidRDefault="00961897" w:rsidP="00D1269C">
      <w:r>
        <w:t>•</w:t>
      </w:r>
      <w:r w:rsidR="00D1269C" w:rsidRPr="00D1269C">
        <w:t xml:space="preserve"> </w:t>
      </w:r>
      <w:r w:rsidR="00D1269C">
        <w:t>Send this email to the TAs keeping Dr. Chapin &lt; chapin</w:t>
      </w:r>
      <w:ins w:id="1" w:author="Ima Pseudonym" w:date="2013-09-25T13:19:00Z">
        <w:r w:rsidR="00D1269C" w:rsidRPr="001132CB">
          <w:rPr>
            <w:color w:val="000000" w:themeColor="text1"/>
          </w:rPr>
          <w:t>@</w:t>
        </w:r>
      </w:ins>
      <w:r w:rsidR="00D1269C">
        <w:t>syr.edu&gt; in the CC with subject line “CIS657: Lab 6”</w:t>
      </w:r>
    </w:p>
    <w:p w:rsidR="00D1269C" w:rsidRDefault="00D1269C" w:rsidP="00D1269C">
      <w:r>
        <w:t>Saurabh Sabnis &lt; spsabnis@syr.edu &gt;</w:t>
      </w:r>
    </w:p>
    <w:p w:rsidR="00D1269C" w:rsidRPr="00192A3C" w:rsidRDefault="00D1269C" w:rsidP="00D1269C">
      <w:r>
        <w:t xml:space="preserve">Prasoon Pandya &lt; </w:t>
      </w:r>
      <w:hyperlink r:id="rId11" w:history="1">
        <w:r>
          <w:rPr>
            <w:rStyle w:val="Hyperlink"/>
            <w:rFonts w:eastAsiaTheme="majorEastAsia"/>
          </w:rPr>
          <w:t>pdpandya@syr.edu</w:t>
        </w:r>
      </w:hyperlink>
      <w:r>
        <w:t xml:space="preserve"> &gt;</w:t>
      </w:r>
    </w:p>
    <w:p w:rsidR="00961897" w:rsidRDefault="00961897" w:rsidP="00961897"/>
    <w:p w:rsidR="00D1269C" w:rsidRDefault="00D1269C" w:rsidP="00961897"/>
    <w:sectPr w:rsidR="00D1269C" w:rsidSect="003B1E31">
      <w:pgSz w:w="11906" w:h="16838"/>
      <w:pgMar w:top="1440" w:right="707" w:bottom="1440" w:left="567"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958" w:rsidRDefault="00323958" w:rsidP="000D67EB">
      <w:r>
        <w:separator/>
      </w:r>
    </w:p>
  </w:endnote>
  <w:endnote w:type="continuationSeparator" w:id="0">
    <w:p w:rsidR="00323958" w:rsidRDefault="00323958" w:rsidP="000D6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Franklin Gothic Medium Cond"/>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958" w:rsidRDefault="00323958" w:rsidP="000D67EB">
      <w:r>
        <w:separator/>
      </w:r>
    </w:p>
  </w:footnote>
  <w:footnote w:type="continuationSeparator" w:id="0">
    <w:p w:rsidR="00323958" w:rsidRDefault="00323958" w:rsidP="000D67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1C6"/>
    <w:multiLevelType w:val="hybridMultilevel"/>
    <w:tmpl w:val="281C3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B2E8F"/>
    <w:multiLevelType w:val="hybridMultilevel"/>
    <w:tmpl w:val="75AAA074"/>
    <w:lvl w:ilvl="0" w:tplc="998AD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231490"/>
    <w:multiLevelType w:val="hybridMultilevel"/>
    <w:tmpl w:val="3F087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2582166"/>
    <w:multiLevelType w:val="hybridMultilevel"/>
    <w:tmpl w:val="288CF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3F2416"/>
    <w:multiLevelType w:val="hybridMultilevel"/>
    <w:tmpl w:val="D4765F24"/>
    <w:lvl w:ilvl="0" w:tplc="42A2A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6C30F1"/>
    <w:multiLevelType w:val="hybridMultilevel"/>
    <w:tmpl w:val="4D148B06"/>
    <w:lvl w:ilvl="0" w:tplc="F5903EAA">
      <w:start w:val="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D5F317D"/>
    <w:multiLevelType w:val="hybridMultilevel"/>
    <w:tmpl w:val="1CB476E8"/>
    <w:lvl w:ilvl="0" w:tplc="77520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6726AF"/>
    <w:multiLevelType w:val="multilevel"/>
    <w:tmpl w:val="93C8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70252E"/>
    <w:multiLevelType w:val="hybridMultilevel"/>
    <w:tmpl w:val="63C61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BA337D"/>
    <w:multiLevelType w:val="hybridMultilevel"/>
    <w:tmpl w:val="2A58E8B4"/>
    <w:lvl w:ilvl="0" w:tplc="4D3689B4">
      <w:start w:val="1"/>
      <w:numFmt w:val="lowerLetter"/>
      <w:lvlText w:val="%1."/>
      <w:lvlJc w:val="left"/>
      <w:pPr>
        <w:ind w:left="825" w:hanging="46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794188B"/>
    <w:multiLevelType w:val="multilevel"/>
    <w:tmpl w:val="7202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7B2F63"/>
    <w:multiLevelType w:val="multilevel"/>
    <w:tmpl w:val="544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163BDA"/>
    <w:multiLevelType w:val="hybridMultilevel"/>
    <w:tmpl w:val="015ED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843781"/>
    <w:multiLevelType w:val="hybridMultilevel"/>
    <w:tmpl w:val="E904D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F463ABF"/>
    <w:multiLevelType w:val="hybridMultilevel"/>
    <w:tmpl w:val="B48E54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39E03ED"/>
    <w:multiLevelType w:val="hybridMultilevel"/>
    <w:tmpl w:val="D44625E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nsid w:val="348E56C0"/>
    <w:multiLevelType w:val="hybridMultilevel"/>
    <w:tmpl w:val="96C484CC"/>
    <w:lvl w:ilvl="0" w:tplc="DC880694">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8CF2F25"/>
    <w:multiLevelType w:val="hybridMultilevel"/>
    <w:tmpl w:val="9D3EC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B5744D7"/>
    <w:multiLevelType w:val="hybridMultilevel"/>
    <w:tmpl w:val="1570A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B6B2AD6"/>
    <w:multiLevelType w:val="hybridMultilevel"/>
    <w:tmpl w:val="D49635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DFF24C7"/>
    <w:multiLevelType w:val="hybridMultilevel"/>
    <w:tmpl w:val="824E5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CE6CC8"/>
    <w:multiLevelType w:val="hybridMultilevel"/>
    <w:tmpl w:val="97A29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8EB1E41"/>
    <w:multiLevelType w:val="hybridMultilevel"/>
    <w:tmpl w:val="97CCD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6E7ACE"/>
    <w:multiLevelType w:val="hybridMultilevel"/>
    <w:tmpl w:val="2F68E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CF514A1"/>
    <w:multiLevelType w:val="hybridMultilevel"/>
    <w:tmpl w:val="8B0AA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D6F70CC"/>
    <w:multiLevelType w:val="hybridMultilevel"/>
    <w:tmpl w:val="F606D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FE01BC3"/>
    <w:multiLevelType w:val="hybridMultilevel"/>
    <w:tmpl w:val="D44E3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20E2799"/>
    <w:multiLevelType w:val="hybridMultilevel"/>
    <w:tmpl w:val="D730F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28B6723"/>
    <w:multiLevelType w:val="hybridMultilevel"/>
    <w:tmpl w:val="B8483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64C69D7"/>
    <w:multiLevelType w:val="hybridMultilevel"/>
    <w:tmpl w:val="394C6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0EA3D36"/>
    <w:multiLevelType w:val="multilevel"/>
    <w:tmpl w:val="0D6C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5441AD"/>
    <w:multiLevelType w:val="multilevel"/>
    <w:tmpl w:val="84C0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D37D08"/>
    <w:multiLevelType w:val="hybridMultilevel"/>
    <w:tmpl w:val="7B76D3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76553E8"/>
    <w:multiLevelType w:val="hybridMultilevel"/>
    <w:tmpl w:val="87B22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CD31C56"/>
    <w:multiLevelType w:val="hybridMultilevel"/>
    <w:tmpl w:val="A98E1E76"/>
    <w:lvl w:ilvl="0" w:tplc="BFC6B5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2BA2711"/>
    <w:multiLevelType w:val="multilevel"/>
    <w:tmpl w:val="C442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5B23B5"/>
    <w:multiLevelType w:val="hybridMultilevel"/>
    <w:tmpl w:val="44BA0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A0E3663"/>
    <w:multiLevelType w:val="hybridMultilevel"/>
    <w:tmpl w:val="019058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0"/>
  </w:num>
  <w:num w:numId="3">
    <w:abstractNumId w:val="30"/>
  </w:num>
  <w:num w:numId="4">
    <w:abstractNumId w:val="31"/>
  </w:num>
  <w:num w:numId="5">
    <w:abstractNumId w:val="11"/>
  </w:num>
  <w:num w:numId="6">
    <w:abstractNumId w:val="35"/>
  </w:num>
  <w:num w:numId="7">
    <w:abstractNumId w:val="21"/>
  </w:num>
  <w:num w:numId="8">
    <w:abstractNumId w:val="18"/>
  </w:num>
  <w:num w:numId="9">
    <w:abstractNumId w:val="13"/>
  </w:num>
  <w:num w:numId="10">
    <w:abstractNumId w:val="29"/>
  </w:num>
  <w:num w:numId="11">
    <w:abstractNumId w:val="9"/>
  </w:num>
  <w:num w:numId="12">
    <w:abstractNumId w:val="32"/>
  </w:num>
  <w:num w:numId="13">
    <w:abstractNumId w:val="14"/>
  </w:num>
  <w:num w:numId="14">
    <w:abstractNumId w:val="37"/>
  </w:num>
  <w:num w:numId="15">
    <w:abstractNumId w:val="5"/>
  </w:num>
  <w:num w:numId="16">
    <w:abstractNumId w:val="19"/>
  </w:num>
  <w:num w:numId="17">
    <w:abstractNumId w:val="23"/>
  </w:num>
  <w:num w:numId="18">
    <w:abstractNumId w:val="28"/>
  </w:num>
  <w:num w:numId="19">
    <w:abstractNumId w:val="26"/>
  </w:num>
  <w:num w:numId="20">
    <w:abstractNumId w:val="2"/>
  </w:num>
  <w:num w:numId="21">
    <w:abstractNumId w:val="25"/>
  </w:num>
  <w:num w:numId="22">
    <w:abstractNumId w:val="27"/>
  </w:num>
  <w:num w:numId="23">
    <w:abstractNumId w:val="24"/>
  </w:num>
  <w:num w:numId="24">
    <w:abstractNumId w:val="36"/>
  </w:num>
  <w:num w:numId="25">
    <w:abstractNumId w:val="33"/>
  </w:num>
  <w:num w:numId="26">
    <w:abstractNumId w:val="16"/>
  </w:num>
  <w:num w:numId="27">
    <w:abstractNumId w:val="8"/>
  </w:num>
  <w:num w:numId="28">
    <w:abstractNumId w:val="6"/>
  </w:num>
  <w:num w:numId="29">
    <w:abstractNumId w:val="0"/>
  </w:num>
  <w:num w:numId="30">
    <w:abstractNumId w:val="4"/>
  </w:num>
  <w:num w:numId="31">
    <w:abstractNumId w:val="20"/>
  </w:num>
  <w:num w:numId="32">
    <w:abstractNumId w:val="22"/>
  </w:num>
  <w:num w:numId="33">
    <w:abstractNumId w:val="12"/>
  </w:num>
  <w:num w:numId="34">
    <w:abstractNumId w:val="17"/>
  </w:num>
  <w:num w:numId="35">
    <w:abstractNumId w:val="3"/>
  </w:num>
  <w:num w:numId="36">
    <w:abstractNumId w:val="1"/>
  </w:num>
  <w:num w:numId="37">
    <w:abstractNumId w:val="34"/>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71A14"/>
    <w:rsid w:val="000172E9"/>
    <w:rsid w:val="00026BB5"/>
    <w:rsid w:val="00030687"/>
    <w:rsid w:val="00041477"/>
    <w:rsid w:val="000605B2"/>
    <w:rsid w:val="000606F4"/>
    <w:rsid w:val="00062B2D"/>
    <w:rsid w:val="0009231A"/>
    <w:rsid w:val="00096233"/>
    <w:rsid w:val="000A6D03"/>
    <w:rsid w:val="000B0D09"/>
    <w:rsid w:val="000C1877"/>
    <w:rsid w:val="000C34FF"/>
    <w:rsid w:val="000D67EB"/>
    <w:rsid w:val="000E0194"/>
    <w:rsid w:val="000E5056"/>
    <w:rsid w:val="000F2494"/>
    <w:rsid w:val="00110A47"/>
    <w:rsid w:val="00114606"/>
    <w:rsid w:val="0013596F"/>
    <w:rsid w:val="001539C9"/>
    <w:rsid w:val="00182769"/>
    <w:rsid w:val="001939AF"/>
    <w:rsid w:val="001A7510"/>
    <w:rsid w:val="001F7332"/>
    <w:rsid w:val="00205F47"/>
    <w:rsid w:val="002132A0"/>
    <w:rsid w:val="00233C36"/>
    <w:rsid w:val="00272C06"/>
    <w:rsid w:val="002B46BE"/>
    <w:rsid w:val="002C03BA"/>
    <w:rsid w:val="002E1AF1"/>
    <w:rsid w:val="002E5FB7"/>
    <w:rsid w:val="002E7F19"/>
    <w:rsid w:val="002F5A1E"/>
    <w:rsid w:val="002F6C48"/>
    <w:rsid w:val="00323958"/>
    <w:rsid w:val="00345F1F"/>
    <w:rsid w:val="00354657"/>
    <w:rsid w:val="00387672"/>
    <w:rsid w:val="003A6061"/>
    <w:rsid w:val="003B1E31"/>
    <w:rsid w:val="003B4B19"/>
    <w:rsid w:val="003C77E1"/>
    <w:rsid w:val="003D4F52"/>
    <w:rsid w:val="003E72C4"/>
    <w:rsid w:val="00405313"/>
    <w:rsid w:val="0040648B"/>
    <w:rsid w:val="00407D40"/>
    <w:rsid w:val="00413D8F"/>
    <w:rsid w:val="00453D73"/>
    <w:rsid w:val="004646FC"/>
    <w:rsid w:val="00465C09"/>
    <w:rsid w:val="00480673"/>
    <w:rsid w:val="004905BC"/>
    <w:rsid w:val="004B1550"/>
    <w:rsid w:val="004B225C"/>
    <w:rsid w:val="004C3757"/>
    <w:rsid w:val="004D1A4D"/>
    <w:rsid w:val="004E1018"/>
    <w:rsid w:val="004E3A3C"/>
    <w:rsid w:val="004F1530"/>
    <w:rsid w:val="0051337F"/>
    <w:rsid w:val="00517A34"/>
    <w:rsid w:val="00573641"/>
    <w:rsid w:val="005771F8"/>
    <w:rsid w:val="00592C3B"/>
    <w:rsid w:val="005F2CE7"/>
    <w:rsid w:val="0061361C"/>
    <w:rsid w:val="00616F0D"/>
    <w:rsid w:val="00630FC9"/>
    <w:rsid w:val="00631F6D"/>
    <w:rsid w:val="00634BCB"/>
    <w:rsid w:val="00682562"/>
    <w:rsid w:val="006A5B07"/>
    <w:rsid w:val="006B4232"/>
    <w:rsid w:val="006C1652"/>
    <w:rsid w:val="006D05C7"/>
    <w:rsid w:val="006F2F51"/>
    <w:rsid w:val="007316A2"/>
    <w:rsid w:val="00740ABB"/>
    <w:rsid w:val="00760442"/>
    <w:rsid w:val="007637AD"/>
    <w:rsid w:val="0077424B"/>
    <w:rsid w:val="00787047"/>
    <w:rsid w:val="007A15A3"/>
    <w:rsid w:val="007C47D9"/>
    <w:rsid w:val="007D51A9"/>
    <w:rsid w:val="007F4477"/>
    <w:rsid w:val="00807C2E"/>
    <w:rsid w:val="00807F76"/>
    <w:rsid w:val="0081219F"/>
    <w:rsid w:val="00833566"/>
    <w:rsid w:val="00863924"/>
    <w:rsid w:val="00877F6C"/>
    <w:rsid w:val="008B1F80"/>
    <w:rsid w:val="008B51C7"/>
    <w:rsid w:val="008B5385"/>
    <w:rsid w:val="008C6589"/>
    <w:rsid w:val="008D3190"/>
    <w:rsid w:val="008D3436"/>
    <w:rsid w:val="008E02B6"/>
    <w:rsid w:val="0090312C"/>
    <w:rsid w:val="00913486"/>
    <w:rsid w:val="00923BE4"/>
    <w:rsid w:val="00961897"/>
    <w:rsid w:val="00974526"/>
    <w:rsid w:val="00975A7B"/>
    <w:rsid w:val="009D6AF0"/>
    <w:rsid w:val="009F4875"/>
    <w:rsid w:val="00A04595"/>
    <w:rsid w:val="00A05F24"/>
    <w:rsid w:val="00A138E4"/>
    <w:rsid w:val="00A317EA"/>
    <w:rsid w:val="00A33449"/>
    <w:rsid w:val="00A37ECD"/>
    <w:rsid w:val="00A501A9"/>
    <w:rsid w:val="00A5126D"/>
    <w:rsid w:val="00A625E0"/>
    <w:rsid w:val="00A659BF"/>
    <w:rsid w:val="00A73421"/>
    <w:rsid w:val="00A94A9D"/>
    <w:rsid w:val="00AA1946"/>
    <w:rsid w:val="00B1225F"/>
    <w:rsid w:val="00B3453E"/>
    <w:rsid w:val="00B36F66"/>
    <w:rsid w:val="00B373A6"/>
    <w:rsid w:val="00B534B6"/>
    <w:rsid w:val="00B57402"/>
    <w:rsid w:val="00B61408"/>
    <w:rsid w:val="00B657D7"/>
    <w:rsid w:val="00B76F87"/>
    <w:rsid w:val="00BB08DA"/>
    <w:rsid w:val="00BC33D5"/>
    <w:rsid w:val="00BC7BF2"/>
    <w:rsid w:val="00BD7DF3"/>
    <w:rsid w:val="00C312D6"/>
    <w:rsid w:val="00C45952"/>
    <w:rsid w:val="00C5278E"/>
    <w:rsid w:val="00C636F9"/>
    <w:rsid w:val="00C63757"/>
    <w:rsid w:val="00C6799D"/>
    <w:rsid w:val="00C724E8"/>
    <w:rsid w:val="00C87FD9"/>
    <w:rsid w:val="00C96715"/>
    <w:rsid w:val="00CB5516"/>
    <w:rsid w:val="00CC4B43"/>
    <w:rsid w:val="00CE1280"/>
    <w:rsid w:val="00CE1C70"/>
    <w:rsid w:val="00D102F8"/>
    <w:rsid w:val="00D1269C"/>
    <w:rsid w:val="00D16B95"/>
    <w:rsid w:val="00D23ED5"/>
    <w:rsid w:val="00D26712"/>
    <w:rsid w:val="00D31B11"/>
    <w:rsid w:val="00D44B21"/>
    <w:rsid w:val="00D508C5"/>
    <w:rsid w:val="00D53A7D"/>
    <w:rsid w:val="00D63C43"/>
    <w:rsid w:val="00D675C1"/>
    <w:rsid w:val="00D71A14"/>
    <w:rsid w:val="00D9161B"/>
    <w:rsid w:val="00DC60F0"/>
    <w:rsid w:val="00DE66E5"/>
    <w:rsid w:val="00DF44DF"/>
    <w:rsid w:val="00E036F0"/>
    <w:rsid w:val="00E11006"/>
    <w:rsid w:val="00E15F47"/>
    <w:rsid w:val="00E26389"/>
    <w:rsid w:val="00E413AB"/>
    <w:rsid w:val="00E560C1"/>
    <w:rsid w:val="00E570A0"/>
    <w:rsid w:val="00E810F6"/>
    <w:rsid w:val="00E942B7"/>
    <w:rsid w:val="00EC603F"/>
    <w:rsid w:val="00F54DBA"/>
    <w:rsid w:val="00F62AA4"/>
    <w:rsid w:val="00F80191"/>
    <w:rsid w:val="00FA4E4C"/>
    <w:rsid w:val="00FC0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E4C"/>
    <w:pPr>
      <w:widowControl w:val="0"/>
      <w:jc w:val="both"/>
    </w:pPr>
  </w:style>
  <w:style w:type="paragraph" w:styleId="Heading1">
    <w:name w:val="heading 1"/>
    <w:basedOn w:val="Normal"/>
    <w:next w:val="Normal"/>
    <w:link w:val="Heading1Char"/>
    <w:uiPriority w:val="9"/>
    <w:qFormat/>
    <w:rsid w:val="00A37E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71A14"/>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D71A14"/>
    <w:pPr>
      <w:widowControl/>
      <w:spacing w:before="100" w:beforeAutospacing="1" w:after="100" w:afterAutospacing="1"/>
      <w:jc w:val="left"/>
      <w:outlineLvl w:val="2"/>
    </w:pPr>
    <w:rPr>
      <w:rFonts w:ascii="SimSun" w:eastAsia="SimSun" w:hAnsi="SimSun" w:cs="SimSun"/>
      <w:b/>
      <w:bCs/>
      <w:kern w:val="0"/>
      <w:sz w:val="27"/>
      <w:szCs w:val="27"/>
    </w:rPr>
  </w:style>
  <w:style w:type="paragraph" w:styleId="Heading4">
    <w:name w:val="heading 4"/>
    <w:basedOn w:val="Normal"/>
    <w:next w:val="Normal"/>
    <w:link w:val="Heading4Char"/>
    <w:uiPriority w:val="9"/>
    <w:unhideWhenUsed/>
    <w:qFormat/>
    <w:rsid w:val="00A37EC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1361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1A14"/>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D71A14"/>
    <w:rPr>
      <w:rFonts w:ascii="SimSun" w:eastAsia="SimSun" w:hAnsi="SimSun" w:cs="SimSun"/>
      <w:b/>
      <w:bCs/>
      <w:kern w:val="0"/>
      <w:sz w:val="27"/>
      <w:szCs w:val="27"/>
    </w:rPr>
  </w:style>
  <w:style w:type="character" w:customStyle="1" w:styleId="apple-converted-space">
    <w:name w:val="apple-converted-space"/>
    <w:basedOn w:val="DefaultParagraphFont"/>
    <w:rsid w:val="00D71A14"/>
  </w:style>
  <w:style w:type="paragraph" w:styleId="NormalWeb">
    <w:name w:val="Normal (Web)"/>
    <w:basedOn w:val="Normal"/>
    <w:uiPriority w:val="99"/>
    <w:semiHidden/>
    <w:unhideWhenUsed/>
    <w:rsid w:val="00D71A14"/>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unhideWhenUsed/>
    <w:rsid w:val="00D71A14"/>
    <w:rPr>
      <w:color w:val="0000FF"/>
      <w:u w:val="single"/>
    </w:rPr>
  </w:style>
  <w:style w:type="paragraph" w:styleId="HTMLPreformatted">
    <w:name w:val="HTML Preformatted"/>
    <w:basedOn w:val="Normal"/>
    <w:link w:val="HTMLPreformattedChar"/>
    <w:uiPriority w:val="99"/>
    <w:semiHidden/>
    <w:unhideWhenUsed/>
    <w:rsid w:val="00D71A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D71A14"/>
    <w:rPr>
      <w:rFonts w:ascii="SimSun" w:eastAsia="SimSun" w:hAnsi="SimSun" w:cs="SimSun"/>
      <w:kern w:val="0"/>
      <w:sz w:val="24"/>
      <w:szCs w:val="24"/>
    </w:rPr>
  </w:style>
  <w:style w:type="paragraph" w:styleId="ListParagraph">
    <w:name w:val="List Paragraph"/>
    <w:basedOn w:val="Normal"/>
    <w:uiPriority w:val="34"/>
    <w:qFormat/>
    <w:rsid w:val="00D71A14"/>
    <w:pPr>
      <w:ind w:firstLineChars="200" w:firstLine="420"/>
    </w:pPr>
  </w:style>
  <w:style w:type="character" w:customStyle="1" w:styleId="Heading4Char">
    <w:name w:val="Heading 4 Char"/>
    <w:basedOn w:val="DefaultParagraphFont"/>
    <w:link w:val="Heading4"/>
    <w:uiPriority w:val="9"/>
    <w:rsid w:val="00A37ECD"/>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37EC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136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361C"/>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61361C"/>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045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A33449"/>
    <w:rPr>
      <w:sz w:val="24"/>
      <w:szCs w:val="24"/>
    </w:rPr>
  </w:style>
  <w:style w:type="character" w:customStyle="1" w:styleId="CommentTextChar">
    <w:name w:val="Comment Text Char"/>
    <w:basedOn w:val="DefaultParagraphFont"/>
    <w:link w:val="CommentText"/>
    <w:uiPriority w:val="99"/>
    <w:semiHidden/>
    <w:rsid w:val="00A33449"/>
    <w:rPr>
      <w:sz w:val="24"/>
      <w:szCs w:val="24"/>
    </w:rPr>
  </w:style>
  <w:style w:type="paragraph" w:styleId="BalloonText">
    <w:name w:val="Balloon Text"/>
    <w:basedOn w:val="Normal"/>
    <w:link w:val="BalloonTextChar"/>
    <w:uiPriority w:val="99"/>
    <w:semiHidden/>
    <w:unhideWhenUsed/>
    <w:rsid w:val="00D44B21"/>
    <w:rPr>
      <w:rFonts w:ascii="Lucida Grande" w:hAnsi="Lucida Grande"/>
      <w:sz w:val="18"/>
      <w:szCs w:val="18"/>
    </w:rPr>
  </w:style>
  <w:style w:type="character" w:customStyle="1" w:styleId="BalloonTextChar">
    <w:name w:val="Balloon Text Char"/>
    <w:basedOn w:val="DefaultParagraphFont"/>
    <w:link w:val="BalloonText"/>
    <w:uiPriority w:val="99"/>
    <w:semiHidden/>
    <w:rsid w:val="00D44B21"/>
    <w:rPr>
      <w:rFonts w:ascii="Lucida Grande" w:hAnsi="Lucida Grande"/>
      <w:sz w:val="18"/>
      <w:szCs w:val="18"/>
    </w:rPr>
  </w:style>
  <w:style w:type="paragraph" w:customStyle="1" w:styleId="Default">
    <w:name w:val="Default"/>
    <w:rsid w:val="001539C9"/>
    <w:pPr>
      <w:autoSpaceDE w:val="0"/>
      <w:autoSpaceDN w:val="0"/>
      <w:adjustRightInd w:val="0"/>
    </w:pPr>
    <w:rPr>
      <w:rFonts w:ascii="Calibri" w:hAnsi="Calibri" w:cs="Calibri"/>
      <w:color w:val="000000"/>
      <w:kern w:val="0"/>
      <w:sz w:val="24"/>
      <w:szCs w:val="24"/>
      <w:lang w:val="en-IN"/>
    </w:rPr>
  </w:style>
  <w:style w:type="character" w:styleId="CommentReference">
    <w:name w:val="annotation reference"/>
    <w:basedOn w:val="DefaultParagraphFont"/>
    <w:uiPriority w:val="99"/>
    <w:semiHidden/>
    <w:unhideWhenUsed/>
    <w:rsid w:val="000E5056"/>
    <w:rPr>
      <w:sz w:val="18"/>
      <w:szCs w:val="18"/>
    </w:rPr>
  </w:style>
  <w:style w:type="paragraph" w:styleId="CommentSubject">
    <w:name w:val="annotation subject"/>
    <w:basedOn w:val="CommentText"/>
    <w:next w:val="CommentText"/>
    <w:link w:val="CommentSubjectChar"/>
    <w:uiPriority w:val="99"/>
    <w:semiHidden/>
    <w:unhideWhenUsed/>
    <w:rsid w:val="000E5056"/>
    <w:rPr>
      <w:b/>
      <w:bCs/>
      <w:sz w:val="20"/>
      <w:szCs w:val="20"/>
    </w:rPr>
  </w:style>
  <w:style w:type="character" w:customStyle="1" w:styleId="CommentSubjectChar">
    <w:name w:val="Comment Subject Char"/>
    <w:basedOn w:val="CommentTextChar"/>
    <w:link w:val="CommentSubject"/>
    <w:uiPriority w:val="99"/>
    <w:semiHidden/>
    <w:rsid w:val="000E5056"/>
    <w:rPr>
      <w:b/>
      <w:bCs/>
      <w:sz w:val="20"/>
      <w:szCs w:val="20"/>
    </w:rPr>
  </w:style>
  <w:style w:type="paragraph" w:styleId="IntenseQuote">
    <w:name w:val="Intense Quote"/>
    <w:basedOn w:val="Normal"/>
    <w:next w:val="Normal"/>
    <w:link w:val="IntenseQuoteChar"/>
    <w:uiPriority w:val="30"/>
    <w:qFormat/>
    <w:rsid w:val="0004147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41477"/>
    <w:rPr>
      <w:b/>
      <w:bCs/>
      <w:i/>
      <w:iCs/>
      <w:color w:val="4F81BD" w:themeColor="accent1"/>
    </w:rPr>
  </w:style>
  <w:style w:type="paragraph" w:styleId="Subtitle">
    <w:name w:val="Subtitle"/>
    <w:basedOn w:val="Normal"/>
    <w:next w:val="Normal"/>
    <w:link w:val="SubtitleChar"/>
    <w:uiPriority w:val="11"/>
    <w:qFormat/>
    <w:rsid w:val="000414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1477"/>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8D3436"/>
    <w:pPr>
      <w:widowControl w:val="0"/>
      <w:jc w:val="both"/>
    </w:pPr>
  </w:style>
  <w:style w:type="character" w:styleId="FollowedHyperlink">
    <w:name w:val="FollowedHyperlink"/>
    <w:basedOn w:val="DefaultParagraphFont"/>
    <w:uiPriority w:val="99"/>
    <w:semiHidden/>
    <w:unhideWhenUsed/>
    <w:rsid w:val="00B76F8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37E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71A14"/>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D71A14"/>
    <w:pPr>
      <w:widowControl/>
      <w:spacing w:before="100" w:beforeAutospacing="1" w:after="100" w:afterAutospacing="1"/>
      <w:jc w:val="left"/>
      <w:outlineLvl w:val="2"/>
    </w:pPr>
    <w:rPr>
      <w:rFonts w:ascii="SimSun" w:eastAsia="SimSun" w:hAnsi="SimSun" w:cs="SimSun"/>
      <w:b/>
      <w:bCs/>
      <w:kern w:val="0"/>
      <w:sz w:val="27"/>
      <w:szCs w:val="27"/>
    </w:rPr>
  </w:style>
  <w:style w:type="paragraph" w:styleId="Heading4">
    <w:name w:val="heading 4"/>
    <w:basedOn w:val="Normal"/>
    <w:next w:val="Normal"/>
    <w:link w:val="Heading4Char"/>
    <w:uiPriority w:val="9"/>
    <w:unhideWhenUsed/>
    <w:qFormat/>
    <w:rsid w:val="00A37EC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1361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标题 2 Char"/>
    <w:basedOn w:val="DefaultParagraphFont"/>
    <w:link w:val="Heading2"/>
    <w:uiPriority w:val="9"/>
    <w:rsid w:val="00D71A14"/>
    <w:rPr>
      <w:rFonts w:ascii="SimSun" w:eastAsia="SimSun" w:hAnsi="SimSun" w:cs="SimSun"/>
      <w:b/>
      <w:bCs/>
      <w:kern w:val="0"/>
      <w:sz w:val="36"/>
      <w:szCs w:val="36"/>
    </w:rPr>
  </w:style>
  <w:style w:type="character" w:customStyle="1" w:styleId="Heading3Char">
    <w:name w:val="标题 3 Char"/>
    <w:basedOn w:val="DefaultParagraphFont"/>
    <w:link w:val="Heading3"/>
    <w:uiPriority w:val="9"/>
    <w:rsid w:val="00D71A14"/>
    <w:rPr>
      <w:rFonts w:ascii="SimSun" w:eastAsia="SimSun" w:hAnsi="SimSun" w:cs="SimSun"/>
      <w:b/>
      <w:bCs/>
      <w:kern w:val="0"/>
      <w:sz w:val="27"/>
      <w:szCs w:val="27"/>
    </w:rPr>
  </w:style>
  <w:style w:type="character" w:customStyle="1" w:styleId="apple-converted-space">
    <w:name w:val="apple-converted-space"/>
    <w:basedOn w:val="DefaultParagraphFont"/>
    <w:rsid w:val="00D71A14"/>
  </w:style>
  <w:style w:type="paragraph" w:styleId="NormalWeb">
    <w:name w:val="Normal (Web)"/>
    <w:basedOn w:val="Normal"/>
    <w:uiPriority w:val="99"/>
    <w:semiHidden/>
    <w:unhideWhenUsed/>
    <w:rsid w:val="00D71A14"/>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D71A14"/>
    <w:rPr>
      <w:color w:val="0000FF"/>
      <w:u w:val="single"/>
    </w:rPr>
  </w:style>
  <w:style w:type="paragraph" w:styleId="HTMLPreformatted">
    <w:name w:val="HTML Preformatted"/>
    <w:basedOn w:val="Normal"/>
    <w:link w:val="HTMLPreformattedChar"/>
    <w:uiPriority w:val="99"/>
    <w:semiHidden/>
    <w:unhideWhenUsed/>
    <w:rsid w:val="00D71A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预设格式 Char"/>
    <w:basedOn w:val="DefaultParagraphFont"/>
    <w:link w:val="HTMLPreformatted"/>
    <w:uiPriority w:val="99"/>
    <w:semiHidden/>
    <w:rsid w:val="00D71A14"/>
    <w:rPr>
      <w:rFonts w:ascii="SimSun" w:eastAsia="SimSun" w:hAnsi="SimSun" w:cs="SimSun"/>
      <w:kern w:val="0"/>
      <w:sz w:val="24"/>
      <w:szCs w:val="24"/>
    </w:rPr>
  </w:style>
  <w:style w:type="paragraph" w:styleId="ListParagraph">
    <w:name w:val="List Paragraph"/>
    <w:basedOn w:val="Normal"/>
    <w:uiPriority w:val="34"/>
    <w:qFormat/>
    <w:rsid w:val="00D71A14"/>
    <w:pPr>
      <w:ind w:firstLineChars="200" w:firstLine="420"/>
    </w:pPr>
  </w:style>
  <w:style w:type="character" w:customStyle="1" w:styleId="Heading4Char">
    <w:name w:val="标题 4 Char"/>
    <w:basedOn w:val="DefaultParagraphFont"/>
    <w:link w:val="Heading4"/>
    <w:uiPriority w:val="9"/>
    <w:rsid w:val="00A37ECD"/>
    <w:rPr>
      <w:rFonts w:asciiTheme="majorHAnsi" w:eastAsiaTheme="majorEastAsia" w:hAnsiTheme="majorHAnsi" w:cstheme="majorBidi"/>
      <w:b/>
      <w:bCs/>
      <w:i/>
      <w:iCs/>
      <w:color w:val="4F81BD" w:themeColor="accent1"/>
    </w:rPr>
  </w:style>
  <w:style w:type="character" w:customStyle="1" w:styleId="Heading1Char">
    <w:name w:val="标题 1 Char"/>
    <w:basedOn w:val="DefaultParagraphFont"/>
    <w:link w:val="Heading1"/>
    <w:uiPriority w:val="9"/>
    <w:rsid w:val="00A37EC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136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标题 Char"/>
    <w:basedOn w:val="DefaultParagraphFont"/>
    <w:link w:val="Title"/>
    <w:uiPriority w:val="10"/>
    <w:rsid w:val="0061361C"/>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标题 5 Char"/>
    <w:basedOn w:val="DefaultParagraphFont"/>
    <w:link w:val="Heading5"/>
    <w:uiPriority w:val="9"/>
    <w:rsid w:val="0061361C"/>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045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38407">
      <w:bodyDiv w:val="1"/>
      <w:marLeft w:val="0"/>
      <w:marRight w:val="0"/>
      <w:marTop w:val="0"/>
      <w:marBottom w:val="0"/>
      <w:divBdr>
        <w:top w:val="none" w:sz="0" w:space="0" w:color="auto"/>
        <w:left w:val="none" w:sz="0" w:space="0" w:color="auto"/>
        <w:bottom w:val="none" w:sz="0" w:space="0" w:color="auto"/>
        <w:right w:val="none" w:sz="0" w:space="0" w:color="auto"/>
      </w:divBdr>
      <w:divsChild>
        <w:div w:id="1328900414">
          <w:marLeft w:val="0"/>
          <w:marRight w:val="0"/>
          <w:marTop w:val="0"/>
          <w:marBottom w:val="0"/>
          <w:divBdr>
            <w:top w:val="none" w:sz="0" w:space="0" w:color="auto"/>
            <w:left w:val="none" w:sz="0" w:space="0" w:color="auto"/>
            <w:bottom w:val="none" w:sz="0" w:space="0" w:color="auto"/>
            <w:right w:val="none" w:sz="0" w:space="0" w:color="auto"/>
          </w:divBdr>
        </w:div>
        <w:div w:id="444155134">
          <w:marLeft w:val="0"/>
          <w:marRight w:val="0"/>
          <w:marTop w:val="0"/>
          <w:marBottom w:val="0"/>
          <w:divBdr>
            <w:top w:val="none" w:sz="0" w:space="0" w:color="auto"/>
            <w:left w:val="none" w:sz="0" w:space="0" w:color="auto"/>
            <w:bottom w:val="none" w:sz="0" w:space="0" w:color="auto"/>
            <w:right w:val="none" w:sz="0" w:space="0" w:color="auto"/>
          </w:divBdr>
          <w:divsChild>
            <w:div w:id="742797486">
              <w:marLeft w:val="0"/>
              <w:marRight w:val="0"/>
              <w:marTop w:val="0"/>
              <w:marBottom w:val="0"/>
              <w:divBdr>
                <w:top w:val="none" w:sz="0" w:space="0" w:color="auto"/>
                <w:left w:val="none" w:sz="0" w:space="0" w:color="auto"/>
                <w:bottom w:val="none" w:sz="0" w:space="0" w:color="auto"/>
                <w:right w:val="none" w:sz="0" w:space="0" w:color="auto"/>
              </w:divBdr>
            </w:div>
          </w:divsChild>
        </w:div>
        <w:div w:id="1737118839">
          <w:marLeft w:val="0"/>
          <w:marRight w:val="0"/>
          <w:marTop w:val="0"/>
          <w:marBottom w:val="0"/>
          <w:divBdr>
            <w:top w:val="none" w:sz="0" w:space="0" w:color="auto"/>
            <w:left w:val="none" w:sz="0" w:space="0" w:color="auto"/>
            <w:bottom w:val="none" w:sz="0" w:space="0" w:color="auto"/>
            <w:right w:val="none" w:sz="0" w:space="0" w:color="auto"/>
          </w:divBdr>
        </w:div>
      </w:divsChild>
    </w:div>
    <w:div w:id="1072582041">
      <w:bodyDiv w:val="1"/>
      <w:marLeft w:val="0"/>
      <w:marRight w:val="0"/>
      <w:marTop w:val="0"/>
      <w:marBottom w:val="0"/>
      <w:divBdr>
        <w:top w:val="none" w:sz="0" w:space="0" w:color="auto"/>
        <w:left w:val="none" w:sz="0" w:space="0" w:color="auto"/>
        <w:bottom w:val="none" w:sz="0" w:space="0" w:color="auto"/>
        <w:right w:val="none" w:sz="0" w:space="0" w:color="auto"/>
      </w:divBdr>
    </w:div>
    <w:div w:id="1402093830">
      <w:bodyDiv w:val="1"/>
      <w:marLeft w:val="0"/>
      <w:marRight w:val="0"/>
      <w:marTop w:val="0"/>
      <w:marBottom w:val="0"/>
      <w:divBdr>
        <w:top w:val="none" w:sz="0" w:space="0" w:color="auto"/>
        <w:left w:val="none" w:sz="0" w:space="0" w:color="auto"/>
        <w:bottom w:val="none" w:sz="0" w:space="0" w:color="auto"/>
        <w:right w:val="none" w:sz="0" w:space="0" w:color="auto"/>
      </w:divBdr>
      <w:divsChild>
        <w:div w:id="7292720">
          <w:marLeft w:val="0"/>
          <w:marRight w:val="0"/>
          <w:marTop w:val="0"/>
          <w:marBottom w:val="0"/>
          <w:divBdr>
            <w:top w:val="none" w:sz="0" w:space="0" w:color="auto"/>
            <w:left w:val="none" w:sz="0" w:space="0" w:color="auto"/>
            <w:bottom w:val="none" w:sz="0" w:space="0" w:color="auto"/>
            <w:right w:val="none" w:sz="0" w:space="0" w:color="auto"/>
          </w:divBdr>
          <w:divsChild>
            <w:div w:id="950741382">
              <w:marLeft w:val="0"/>
              <w:marRight w:val="0"/>
              <w:marTop w:val="0"/>
              <w:marBottom w:val="0"/>
              <w:divBdr>
                <w:top w:val="none" w:sz="0" w:space="0" w:color="auto"/>
                <w:left w:val="none" w:sz="0" w:space="0" w:color="auto"/>
                <w:bottom w:val="none" w:sz="0" w:space="0" w:color="auto"/>
                <w:right w:val="none" w:sz="0" w:space="0" w:color="auto"/>
              </w:divBdr>
            </w:div>
          </w:divsChild>
        </w:div>
        <w:div w:id="220481763">
          <w:marLeft w:val="0"/>
          <w:marRight w:val="0"/>
          <w:marTop w:val="0"/>
          <w:marBottom w:val="0"/>
          <w:divBdr>
            <w:top w:val="none" w:sz="0" w:space="0" w:color="auto"/>
            <w:left w:val="none" w:sz="0" w:space="0" w:color="auto"/>
            <w:bottom w:val="none" w:sz="0" w:space="0" w:color="auto"/>
            <w:right w:val="none" w:sz="0" w:space="0" w:color="auto"/>
          </w:divBdr>
          <w:divsChild>
            <w:div w:id="1118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dpandya@syr.edu" TargetMode="External"/><Relationship Id="rId5" Type="http://schemas.openxmlformats.org/officeDocument/2006/relationships/settings" Target="settings.xml"/><Relationship Id="rId10" Type="http://schemas.openxmlformats.org/officeDocument/2006/relationships/hyperlink" Target="http://www.freesoftwaremagazine.com/articles/writing_a_kernel_module_for_freebsd" TargetMode="External"/><Relationship Id="rId4" Type="http://schemas.microsoft.com/office/2007/relationships/stylesWithEffects" Target="stylesWithEffects.xml"/><Relationship Id="rId9" Type="http://schemas.openxmlformats.org/officeDocument/2006/relationships/hyperlink" Target="http://www.freebsd.org/doc/en/books/arch-handbook/driverbasics-kl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06799E-C977-4E91-B7C2-39087BB99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Qinyun</dc:creator>
  <cp:lastModifiedBy>Prasoon Pandya</cp:lastModifiedBy>
  <cp:revision>17</cp:revision>
  <dcterms:created xsi:type="dcterms:W3CDTF">2012-10-03T23:42:00Z</dcterms:created>
  <dcterms:modified xsi:type="dcterms:W3CDTF">2013-10-24T19:15:00Z</dcterms:modified>
</cp:coreProperties>
</file>