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853" w:rsidRDefault="00D13853" w:rsidP="00D13853">
      <w:pPr>
        <w:pStyle w:val="Title"/>
        <w:jc w:val="both"/>
        <w:rPr>
          <w:rFonts w:asciiTheme="minorHAnsi" w:hAnsiTheme="minorHAnsi"/>
          <w:color w:val="auto"/>
        </w:rPr>
      </w:pPr>
      <w:r>
        <w:rPr>
          <w:rFonts w:asciiTheme="minorHAnsi" w:hAnsiTheme="minorHAnsi"/>
          <w:color w:val="auto"/>
        </w:rPr>
        <w:t>CIS 657 (POS) fall 2013</w:t>
      </w:r>
    </w:p>
    <w:p w:rsidR="00D13853" w:rsidRDefault="00D13853" w:rsidP="00D13853">
      <w:pPr>
        <w:pStyle w:val="Title"/>
        <w:jc w:val="both"/>
        <w:rPr>
          <w:rFonts w:asciiTheme="minorHAnsi" w:hAnsiTheme="minorHAnsi"/>
          <w:color w:val="auto"/>
        </w:rPr>
      </w:pPr>
      <w:r>
        <w:rPr>
          <w:rFonts w:asciiTheme="minorHAnsi" w:hAnsiTheme="minorHAnsi"/>
          <w:color w:val="auto"/>
        </w:rPr>
        <w:t xml:space="preserve">Lab 4: </w:t>
      </w:r>
      <w:r w:rsidR="00F54570">
        <w:rPr>
          <w:rFonts w:asciiTheme="minorHAnsi" w:hAnsiTheme="minorHAnsi"/>
          <w:color w:val="auto"/>
        </w:rPr>
        <w:t>Priority</w:t>
      </w:r>
      <w:r>
        <w:rPr>
          <w:rFonts w:asciiTheme="minorHAnsi" w:hAnsiTheme="minorHAnsi"/>
          <w:color w:val="auto"/>
        </w:rPr>
        <w:t xml:space="preserve"> based </w:t>
      </w:r>
      <w:proofErr w:type="spellStart"/>
      <w:r w:rsidR="00F54570">
        <w:rPr>
          <w:rFonts w:asciiTheme="minorHAnsi" w:hAnsiTheme="minorHAnsi"/>
          <w:color w:val="auto"/>
        </w:rPr>
        <w:t>Roundrobin</w:t>
      </w:r>
      <w:proofErr w:type="spellEnd"/>
      <w:r w:rsidR="00F54570">
        <w:rPr>
          <w:rFonts w:asciiTheme="minorHAnsi" w:hAnsiTheme="minorHAnsi"/>
          <w:color w:val="auto"/>
        </w:rPr>
        <w:t xml:space="preserve"> S</w:t>
      </w:r>
      <w:r>
        <w:rPr>
          <w:rFonts w:asciiTheme="minorHAnsi" w:hAnsiTheme="minorHAnsi"/>
          <w:color w:val="auto"/>
        </w:rPr>
        <w:t xml:space="preserve">cheduler </w:t>
      </w:r>
      <w:r w:rsidR="00F54570">
        <w:rPr>
          <w:rFonts w:asciiTheme="minorHAnsi" w:hAnsiTheme="minorHAnsi"/>
          <w:color w:val="auto"/>
        </w:rPr>
        <w:t>with Single Run-queue</w:t>
      </w:r>
    </w:p>
    <w:p w:rsidR="00D13853" w:rsidRDefault="00D13853" w:rsidP="00D13853">
      <w:pPr>
        <w:pStyle w:val="Heading1"/>
        <w:jc w:val="both"/>
        <w:rPr>
          <w:rFonts w:asciiTheme="minorHAnsi" w:hAnsiTheme="minorHAnsi"/>
        </w:rPr>
      </w:pPr>
      <w:r>
        <w:rPr>
          <w:rFonts w:asciiTheme="minorHAnsi" w:hAnsiTheme="minorHAnsi"/>
          <w:b w:val="0"/>
        </w:rPr>
        <w:t xml:space="preserve">1. </w:t>
      </w:r>
      <w:r w:rsidRPr="00D13853">
        <w:rPr>
          <w:rFonts w:asciiTheme="minorHAnsi" w:hAnsiTheme="minorHAnsi"/>
        </w:rPr>
        <w:t xml:space="preserve">The 4.4BSD Scheduler </w:t>
      </w:r>
    </w:p>
    <w:p w:rsidR="00D13853" w:rsidRDefault="00D13853" w:rsidP="005D471F">
      <w:pPr>
        <w:pStyle w:val="doctext"/>
        <w:jc w:val="both"/>
        <w:rPr>
          <w:rFonts w:asciiTheme="minorHAnsi" w:hAnsiTheme="minorHAnsi"/>
        </w:rPr>
      </w:pPr>
      <w:r w:rsidRPr="00D13853">
        <w:rPr>
          <w:rFonts w:asciiTheme="minorHAnsi" w:hAnsiTheme="minorHAnsi"/>
        </w:rPr>
        <w:t xml:space="preserve">All threads that are runnable are assigned a scheduling priority that determines in which </w:t>
      </w:r>
      <w:hyperlink r:id="rId7" w:anchor="gloss01entry325" w:history="1">
        <w:r w:rsidRPr="00D13853">
          <w:rPr>
            <w:rStyle w:val="Hyperlink"/>
            <w:rFonts w:asciiTheme="minorHAnsi" w:hAnsiTheme="minorHAnsi"/>
            <w:i/>
            <w:iCs/>
          </w:rPr>
          <w:t>run queue</w:t>
        </w:r>
      </w:hyperlink>
      <w:r w:rsidRPr="00D13853">
        <w:rPr>
          <w:rFonts w:asciiTheme="minorHAnsi" w:hAnsiTheme="minorHAnsi"/>
        </w:rPr>
        <w:t xml:space="preserve"> they are placed. In selecting a new thread to run, the system scans the run q</w:t>
      </w:r>
      <w:r w:rsidR="001132CB">
        <w:rPr>
          <w:rFonts w:asciiTheme="minorHAnsi" w:hAnsiTheme="minorHAnsi"/>
        </w:rPr>
        <w:t>ueues from best to wor</w:t>
      </w:r>
      <w:r w:rsidRPr="00D13853">
        <w:rPr>
          <w:rFonts w:asciiTheme="minorHAnsi" w:hAnsiTheme="minorHAnsi"/>
        </w:rPr>
        <w:t xml:space="preserve">st priority and chooses the first thread on the first nonempty queue. If multiple threads reside on a queue, the system runs them </w:t>
      </w:r>
      <w:hyperlink r:id="rId8" w:anchor="gloss01entry316" w:history="1">
        <w:r w:rsidRPr="00D13853">
          <w:rPr>
            <w:rStyle w:val="Hyperlink"/>
            <w:rFonts w:asciiTheme="minorHAnsi" w:hAnsiTheme="minorHAnsi"/>
            <w:i/>
            <w:iCs/>
          </w:rPr>
          <w:t>round robin</w:t>
        </w:r>
      </w:hyperlink>
      <w:r w:rsidRPr="00D13853">
        <w:rPr>
          <w:rFonts w:asciiTheme="minorHAnsi" w:hAnsiTheme="minorHAnsi"/>
        </w:rPr>
        <w:t xml:space="preserve">; that is, it runs them in the order that they are found on the queue, with equal amounts of time allowed. If a thread blocks, it is not put back onto any run queue. </w:t>
      </w:r>
      <w:r w:rsidR="001132CB">
        <w:rPr>
          <w:rFonts w:asciiTheme="minorHAnsi" w:hAnsiTheme="minorHAnsi"/>
        </w:rPr>
        <w:t>When a thread is inserted in a run queue</w:t>
      </w:r>
      <w:r w:rsidRPr="00D13853">
        <w:rPr>
          <w:rFonts w:asciiTheme="minorHAnsi" w:hAnsiTheme="minorHAnsi"/>
        </w:rPr>
        <w:t xml:space="preserve">, it is placed at the end of the queue from which it came, and the thread at the front of the </w:t>
      </w:r>
      <w:r w:rsidR="001132CB">
        <w:rPr>
          <w:rFonts w:asciiTheme="minorHAnsi" w:hAnsiTheme="minorHAnsi"/>
        </w:rPr>
        <w:t xml:space="preserve">best priority </w:t>
      </w:r>
      <w:r w:rsidRPr="00D13853">
        <w:rPr>
          <w:rFonts w:asciiTheme="minorHAnsi" w:hAnsiTheme="minorHAnsi"/>
        </w:rPr>
        <w:t>queue is selected to run.</w:t>
      </w:r>
    </w:p>
    <w:p w:rsidR="00D13853" w:rsidRPr="00D13853" w:rsidRDefault="00D13853" w:rsidP="005D471F">
      <w:pPr>
        <w:pStyle w:val="Heading4"/>
        <w:jc w:val="both"/>
        <w:rPr>
          <w:rFonts w:asciiTheme="minorHAnsi" w:hAnsiTheme="minorHAnsi"/>
          <w:i w:val="0"/>
          <w:iCs w:val="0"/>
          <w:color w:val="365F91" w:themeColor="accent1" w:themeShade="BF"/>
        </w:rPr>
      </w:pPr>
      <w:r w:rsidRPr="00D13853">
        <w:rPr>
          <w:rFonts w:asciiTheme="minorHAnsi" w:hAnsiTheme="minorHAnsi"/>
          <w:i w:val="0"/>
          <w:iCs w:val="0"/>
          <w:color w:val="365F91" w:themeColor="accent1" w:themeShade="BF"/>
        </w:rPr>
        <w:t>Time-Share Thread Scheduling</w:t>
      </w:r>
    </w:p>
    <w:p w:rsidR="00D13853" w:rsidRDefault="00D13853" w:rsidP="005D471F">
      <w:pPr>
        <w:pStyle w:val="doctext"/>
        <w:jc w:val="both"/>
        <w:rPr>
          <w:rFonts w:asciiTheme="minorHAnsi" w:hAnsiTheme="minorHAnsi"/>
        </w:rPr>
      </w:pPr>
      <w:r w:rsidRPr="00D13853">
        <w:rPr>
          <w:rFonts w:asciiTheme="minorHAnsi" w:hAnsiTheme="minorHAnsi"/>
        </w:rPr>
        <w:t xml:space="preserve">The FreeBSD time-share-scheduling algorithm is based on </w:t>
      </w:r>
      <w:hyperlink r:id="rId9" w:anchor="gloss01entry216" w:history="1">
        <w:r w:rsidRPr="00D13853">
          <w:rPr>
            <w:rStyle w:val="Hyperlink"/>
            <w:rFonts w:asciiTheme="minorHAnsi" w:hAnsiTheme="minorHAnsi"/>
            <w:i/>
            <w:iCs/>
          </w:rPr>
          <w:t>multilevel feedback queues</w:t>
        </w:r>
      </w:hyperlink>
      <w:r w:rsidRPr="00D13853">
        <w:rPr>
          <w:rFonts w:asciiTheme="minorHAnsi" w:hAnsiTheme="minorHAnsi"/>
        </w:rPr>
        <w:t xml:space="preserve">. The system adjusts the priority of a thread dynamically to reflect resource requirements (e.g., being blocked awaiting an event) and the amount of resources consumed by the thread (e.g., CPU time). Threads are moved between run queues based on changes in their scheduling priority (hence the word </w:t>
      </w:r>
      <w:proofErr w:type="gramStart"/>
      <w:r w:rsidRPr="00D13853">
        <w:rPr>
          <w:rStyle w:val="docemphasis"/>
          <w:rFonts w:asciiTheme="minorHAnsi" w:hAnsiTheme="minorHAnsi"/>
        </w:rPr>
        <w:t>feedback</w:t>
      </w:r>
      <w:r w:rsidRPr="00D13853">
        <w:rPr>
          <w:rFonts w:asciiTheme="minorHAnsi" w:hAnsiTheme="minorHAnsi"/>
        </w:rPr>
        <w:t xml:space="preserve"> in the name </w:t>
      </w:r>
      <w:hyperlink r:id="rId10" w:anchor="gloss01entry216" w:history="1">
        <w:r w:rsidRPr="00D13853">
          <w:rPr>
            <w:rStyle w:val="Hyperlink"/>
            <w:rFonts w:asciiTheme="minorHAnsi" w:hAnsiTheme="minorHAnsi"/>
            <w:i/>
            <w:iCs/>
          </w:rPr>
          <w:t>multilevel feedback queue</w:t>
        </w:r>
        <w:proofErr w:type="gramEnd"/>
      </w:hyperlink>
      <w:r w:rsidRPr="00D13853">
        <w:rPr>
          <w:rFonts w:asciiTheme="minorHAnsi" w:hAnsiTheme="minorHAnsi"/>
        </w:rPr>
        <w:t>). When a thread other than the currently running thread attains a higher priority (by having that priority either assigned or given when it is</w:t>
      </w:r>
      <w:bookmarkStart w:id="0" w:name="ch04index431"/>
      <w:bookmarkStart w:id="1" w:name="ch04index430"/>
      <w:bookmarkStart w:id="2" w:name="ch04index429"/>
      <w:bookmarkStart w:id="3" w:name="ch04index428"/>
      <w:bookmarkStart w:id="4" w:name="ch04index427"/>
      <w:bookmarkStart w:id="5" w:name="ch04index426"/>
      <w:bookmarkStart w:id="6" w:name="ch04index425"/>
      <w:bookmarkStart w:id="7" w:name="ch04index424"/>
      <w:bookmarkStart w:id="8" w:name="ch04index423"/>
      <w:bookmarkStart w:id="9" w:name="ch04index422"/>
      <w:bookmarkStart w:id="10" w:name="ch04index421"/>
      <w:bookmarkStart w:id="11" w:name="ch04index420"/>
      <w:bookmarkStart w:id="12" w:name="ch04index419"/>
      <w:bookmarkStart w:id="13" w:name="ch04index418"/>
      <w:bookmarkStart w:id="14" w:name="ch04index417"/>
      <w:bookmarkStart w:id="15" w:name="ch04index416"/>
      <w:bookmarkStart w:id="16" w:name="ch04index41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sidRPr="00D13853">
        <w:rPr>
          <w:rFonts w:asciiTheme="minorHAnsi" w:hAnsiTheme="minorHAnsi"/>
        </w:rPr>
        <w:t xml:space="preserve"> awakened), the system switches to that thread immediately if the current thread is in user mode. Otherwise, the system switches to the higher-priority thread as soon as the current thread exits the kernel. The system tailors this </w:t>
      </w:r>
      <w:hyperlink r:id="rId11" w:anchor="gloss01entry352" w:history="1">
        <w:r w:rsidRPr="00D13853">
          <w:rPr>
            <w:rStyle w:val="Hyperlink"/>
            <w:rFonts w:asciiTheme="minorHAnsi" w:hAnsiTheme="minorHAnsi"/>
            <w:i/>
            <w:iCs/>
          </w:rPr>
          <w:t>short-term scheduling algorithm</w:t>
        </w:r>
      </w:hyperlink>
      <w:r w:rsidRPr="00D13853">
        <w:rPr>
          <w:rFonts w:asciiTheme="minorHAnsi" w:hAnsiTheme="minorHAnsi"/>
        </w:rPr>
        <w:t xml:space="preserve"> to favor interactive jobs by raising the scheduling priority of threads that are blocked waiting for I/O for 1 or more seconds and by lowering the priority of threads that accumulate significant amounts of CPU time.</w:t>
      </w:r>
    </w:p>
    <w:p w:rsidR="00D13853" w:rsidRPr="005D471F" w:rsidRDefault="00D13853" w:rsidP="005D471F">
      <w:pPr>
        <w:pStyle w:val="doctext"/>
        <w:jc w:val="both"/>
        <w:rPr>
          <w:rFonts w:asciiTheme="minorHAnsi" w:hAnsiTheme="minorHAnsi"/>
        </w:rPr>
      </w:pPr>
      <w:r w:rsidRPr="005D471F">
        <w:rPr>
          <w:rFonts w:asciiTheme="minorHAnsi" w:hAnsiTheme="minorHAnsi"/>
          <w:bCs/>
        </w:rPr>
        <w:t xml:space="preserve">(Excerpts from the textbook: The Design and implementation of FreeBSD Operating System by Marshall Kirk </w:t>
      </w:r>
      <w:proofErr w:type="spellStart"/>
      <w:r w:rsidRPr="005D471F">
        <w:rPr>
          <w:rFonts w:asciiTheme="minorHAnsi" w:hAnsiTheme="minorHAnsi"/>
          <w:bCs/>
        </w:rPr>
        <w:t>McKusick</w:t>
      </w:r>
      <w:proofErr w:type="spellEnd"/>
      <w:r w:rsidRPr="005D471F">
        <w:rPr>
          <w:rFonts w:asciiTheme="minorHAnsi" w:hAnsiTheme="minorHAnsi"/>
          <w:bCs/>
        </w:rPr>
        <w:t>)</w:t>
      </w:r>
    </w:p>
    <w:p w:rsidR="00D13853" w:rsidRPr="00D13853" w:rsidRDefault="00D13853" w:rsidP="005D471F">
      <w:pPr>
        <w:pStyle w:val="doctext"/>
        <w:jc w:val="both"/>
        <w:rPr>
          <w:rFonts w:asciiTheme="minorHAnsi" w:hAnsiTheme="minorHAnsi"/>
        </w:rPr>
      </w:pPr>
    </w:p>
    <w:p w:rsidR="00D13853" w:rsidRDefault="00D13853" w:rsidP="005D471F">
      <w:pPr>
        <w:jc w:val="both"/>
        <w:rPr>
          <w:rFonts w:asciiTheme="minorHAnsi" w:hAnsiTheme="minorHAnsi"/>
          <w:sz w:val="22"/>
          <w:szCs w:val="22"/>
        </w:rPr>
      </w:pPr>
    </w:p>
    <w:p w:rsidR="00D13853" w:rsidRDefault="00D13853" w:rsidP="005D471F">
      <w:pPr>
        <w:jc w:val="both"/>
        <w:rPr>
          <w:rFonts w:asciiTheme="minorHAnsi" w:hAnsiTheme="minorHAnsi"/>
          <w:sz w:val="22"/>
          <w:szCs w:val="22"/>
        </w:rPr>
      </w:pPr>
    </w:p>
    <w:p w:rsidR="00D13853" w:rsidRDefault="005D471F" w:rsidP="00D13853">
      <w:pPr>
        <w:pStyle w:val="Heading1"/>
        <w:jc w:val="both"/>
        <w:rPr>
          <w:rFonts w:asciiTheme="minorHAnsi" w:hAnsiTheme="minorHAnsi"/>
          <w:b w:val="0"/>
          <w:color w:val="auto"/>
        </w:rPr>
      </w:pPr>
      <w:r>
        <w:rPr>
          <w:rFonts w:asciiTheme="minorHAnsi" w:hAnsiTheme="minorHAnsi"/>
          <w:b w:val="0"/>
          <w:noProof/>
          <w:color w:val="auto"/>
        </w:rPr>
        <w:lastRenderedPageBreak/>
        <w:drawing>
          <wp:inline distT="0" distB="0" distL="0" distR="0">
            <wp:extent cx="571500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715000" cy="2819400"/>
                    </a:xfrm>
                    <a:prstGeom prst="rect">
                      <a:avLst/>
                    </a:prstGeom>
                  </pic:spPr>
                </pic:pic>
              </a:graphicData>
            </a:graphic>
          </wp:inline>
        </w:drawing>
      </w:r>
    </w:p>
    <w:p w:rsidR="00D13853" w:rsidRPr="005D471F" w:rsidRDefault="005D471F" w:rsidP="00D13853">
      <w:pPr>
        <w:pStyle w:val="Heading1"/>
        <w:jc w:val="both"/>
        <w:rPr>
          <w:rFonts w:asciiTheme="minorHAnsi" w:hAnsiTheme="minorHAnsi"/>
        </w:rPr>
      </w:pPr>
      <w:r>
        <w:rPr>
          <w:rFonts w:asciiTheme="minorHAnsi" w:hAnsiTheme="minorHAnsi"/>
        </w:rPr>
        <w:t xml:space="preserve">2. </w:t>
      </w:r>
      <w:r w:rsidR="00F54570">
        <w:rPr>
          <w:rFonts w:asciiTheme="minorHAnsi" w:hAnsiTheme="minorHAnsi"/>
        </w:rPr>
        <w:t xml:space="preserve">Priority based </w:t>
      </w:r>
      <w:proofErr w:type="spellStart"/>
      <w:r w:rsidR="00F54570">
        <w:rPr>
          <w:rFonts w:asciiTheme="minorHAnsi" w:hAnsiTheme="minorHAnsi"/>
        </w:rPr>
        <w:t>RoundRobin</w:t>
      </w:r>
      <w:proofErr w:type="spellEnd"/>
      <w:r w:rsidR="00F54570">
        <w:rPr>
          <w:rFonts w:asciiTheme="minorHAnsi" w:hAnsiTheme="minorHAnsi"/>
        </w:rPr>
        <w:t xml:space="preserve"> </w:t>
      </w:r>
      <w:r>
        <w:rPr>
          <w:rFonts w:asciiTheme="minorHAnsi" w:hAnsiTheme="minorHAnsi"/>
        </w:rPr>
        <w:t>S</w:t>
      </w:r>
      <w:r w:rsidRPr="005D471F">
        <w:rPr>
          <w:rFonts w:asciiTheme="minorHAnsi" w:hAnsiTheme="minorHAnsi"/>
        </w:rPr>
        <w:t>cheduler</w:t>
      </w:r>
      <w:r w:rsidR="00F54570">
        <w:rPr>
          <w:rFonts w:asciiTheme="minorHAnsi" w:hAnsiTheme="minorHAnsi"/>
        </w:rPr>
        <w:t xml:space="preserve"> with Single Run-queue</w:t>
      </w:r>
    </w:p>
    <w:p w:rsidR="00D13853" w:rsidRDefault="00D13853" w:rsidP="00D13853">
      <w:pPr>
        <w:jc w:val="both"/>
        <w:rPr>
          <w:rFonts w:asciiTheme="minorHAnsi" w:hAnsiTheme="minorHAnsi"/>
        </w:rPr>
      </w:pPr>
    </w:p>
    <w:p w:rsidR="005D471F" w:rsidRDefault="00F54570" w:rsidP="00D13853">
      <w:pPr>
        <w:jc w:val="both"/>
        <w:rPr>
          <w:rFonts w:asciiTheme="minorHAnsi" w:hAnsiTheme="minorHAnsi"/>
        </w:rPr>
      </w:pPr>
      <w:r>
        <w:rPr>
          <w:rFonts w:asciiTheme="minorHAnsi" w:hAnsiTheme="minorHAnsi"/>
        </w:rPr>
        <w:t xml:space="preserve">Priority based </w:t>
      </w:r>
      <w:proofErr w:type="spellStart"/>
      <w:r>
        <w:rPr>
          <w:rFonts w:asciiTheme="minorHAnsi" w:hAnsiTheme="minorHAnsi"/>
        </w:rPr>
        <w:t>RoundRobin</w:t>
      </w:r>
      <w:proofErr w:type="spellEnd"/>
      <w:r>
        <w:rPr>
          <w:rFonts w:asciiTheme="minorHAnsi" w:hAnsiTheme="minorHAnsi"/>
        </w:rPr>
        <w:t xml:space="preserve"> S</w:t>
      </w:r>
      <w:r w:rsidRPr="005D471F">
        <w:rPr>
          <w:rFonts w:asciiTheme="minorHAnsi" w:hAnsiTheme="minorHAnsi"/>
        </w:rPr>
        <w:t>cheduler</w:t>
      </w:r>
      <w:r>
        <w:rPr>
          <w:rFonts w:asciiTheme="minorHAnsi" w:hAnsiTheme="minorHAnsi"/>
        </w:rPr>
        <w:t xml:space="preserve"> with Single Run-queue</w:t>
      </w:r>
      <w:r w:rsidR="005D471F">
        <w:rPr>
          <w:rFonts w:asciiTheme="minorHAnsi" w:hAnsiTheme="minorHAnsi"/>
        </w:rPr>
        <w:t xml:space="preserve">, as </w:t>
      </w:r>
      <w:r w:rsidR="001132CB">
        <w:rPr>
          <w:rFonts w:asciiTheme="minorHAnsi" w:hAnsiTheme="minorHAnsi"/>
        </w:rPr>
        <w:t xml:space="preserve">the </w:t>
      </w:r>
      <w:r w:rsidR="005D471F">
        <w:rPr>
          <w:rFonts w:asciiTheme="minorHAnsi" w:hAnsiTheme="minorHAnsi"/>
        </w:rPr>
        <w:t xml:space="preserve">name suggests, uses only one </w:t>
      </w:r>
      <w:proofErr w:type="gramStart"/>
      <w:r w:rsidR="005D471F">
        <w:rPr>
          <w:rFonts w:asciiTheme="minorHAnsi" w:hAnsiTheme="minorHAnsi"/>
        </w:rPr>
        <w:t>queue</w:t>
      </w:r>
      <w:proofErr w:type="gramEnd"/>
      <w:r w:rsidR="005D471F">
        <w:rPr>
          <w:rFonts w:asciiTheme="minorHAnsi" w:hAnsiTheme="minorHAnsi"/>
        </w:rPr>
        <w:t xml:space="preserve"> to keep threads of all priorities. </w:t>
      </w:r>
      <w:r w:rsidR="001132CB">
        <w:rPr>
          <w:rFonts w:asciiTheme="minorHAnsi" w:hAnsiTheme="minorHAnsi"/>
        </w:rPr>
        <w:t>The scheduling invariant for the system is that the best priority thread is always running, and among a set of threads with the equal best priority are executed in round robin fashion.</w:t>
      </w:r>
      <w:r>
        <w:rPr>
          <w:rFonts w:asciiTheme="minorHAnsi" w:hAnsiTheme="minorHAnsi"/>
        </w:rPr>
        <w:t xml:space="preserve"> </w:t>
      </w:r>
      <w:r w:rsidR="005D471F">
        <w:rPr>
          <w:rFonts w:asciiTheme="minorHAnsi" w:hAnsiTheme="minorHAnsi"/>
        </w:rPr>
        <w:t xml:space="preserve">The threads </w:t>
      </w:r>
      <w:r>
        <w:rPr>
          <w:rFonts w:asciiTheme="minorHAnsi" w:hAnsiTheme="minorHAnsi"/>
        </w:rPr>
        <w:t xml:space="preserve">in that single queue </w:t>
      </w:r>
      <w:r w:rsidR="005D471F">
        <w:rPr>
          <w:rFonts w:asciiTheme="minorHAnsi" w:hAnsiTheme="minorHAnsi"/>
        </w:rPr>
        <w:t xml:space="preserve">are kept sorted on the basis of </w:t>
      </w:r>
      <w:r w:rsidR="000B327B">
        <w:rPr>
          <w:rFonts w:asciiTheme="minorHAnsi" w:hAnsiTheme="minorHAnsi"/>
        </w:rPr>
        <w:t xml:space="preserve">their </w:t>
      </w:r>
      <w:r w:rsidR="005D471F">
        <w:rPr>
          <w:rFonts w:asciiTheme="minorHAnsi" w:hAnsiTheme="minorHAnsi"/>
        </w:rPr>
        <w:t xml:space="preserve">scheduling priorities. </w:t>
      </w:r>
      <w:r w:rsidR="000B327B">
        <w:rPr>
          <w:rFonts w:asciiTheme="minorHAnsi" w:hAnsiTheme="minorHAnsi"/>
        </w:rPr>
        <w:t xml:space="preserve">The thread at the head of the queue is selected for execution. </w:t>
      </w:r>
    </w:p>
    <w:p w:rsidR="000B327B" w:rsidRDefault="000B327B" w:rsidP="00D13853">
      <w:pPr>
        <w:jc w:val="both"/>
        <w:rPr>
          <w:rFonts w:asciiTheme="minorHAnsi" w:hAnsiTheme="minorHAnsi"/>
        </w:rPr>
      </w:pPr>
      <w:r>
        <w:rPr>
          <w:rFonts w:asciiTheme="minorHAnsi" w:hAnsiTheme="minorHAnsi"/>
          <w:noProof/>
        </w:rPr>
        <mc:AlternateContent>
          <mc:Choice Requires="wps">
            <w:drawing>
              <wp:anchor distT="0" distB="0" distL="114300" distR="114300" simplePos="0" relativeHeight="251659264" behindDoc="0" locked="0" layoutInCell="1" allowOverlap="1">
                <wp:simplePos x="0" y="0"/>
                <wp:positionH relativeFrom="column">
                  <wp:posOffset>913655</wp:posOffset>
                </wp:positionH>
                <wp:positionV relativeFrom="paragraph">
                  <wp:posOffset>112395</wp:posOffset>
                </wp:positionV>
                <wp:extent cx="318052" cy="205546"/>
                <wp:effectExtent l="0" t="0" r="6350" b="4445"/>
                <wp:wrapNone/>
                <wp:docPr id="4" name="Text Box 4"/>
                <wp:cNvGraphicFramePr/>
                <a:graphic xmlns:a="http://schemas.openxmlformats.org/drawingml/2006/main">
                  <a:graphicData uri="http://schemas.microsoft.com/office/word/2010/wordprocessingShape">
                    <wps:wsp>
                      <wps:cNvSpPr txBox="1"/>
                      <wps:spPr>
                        <a:xfrm>
                          <a:off x="0" y="0"/>
                          <a:ext cx="318052" cy="2055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327B" w:rsidRPr="009A35D1" w:rsidRDefault="000B327B">
                            <w:proofErr w:type="spellStart"/>
                            <w:proofErr w:type="gramStart"/>
                            <w:r w:rsidRPr="009A35D1">
                              <w:t>runq</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71.95pt;margin-top:8.85pt;width:25.05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" fillcolor="white [3201]" stroked="f" strokeweight=".5pt">
                <v:textbox inset="0,0,0,0">
                  <w:txbxContent>
                    <w:p w:rsidR="000B327B" w:rsidRPr="009A35D1" w:rsidRDefault="000B327B">
                      <w:proofErr w:type="spellStart"/>
                      <w:proofErr w:type="gramStart"/>
                      <w:r w:rsidRPr="009A35D1">
                        <w:t>runq</w:t>
                      </w:r>
                      <w:proofErr w:type="spellEnd"/>
                      <w:proofErr w:type="gramEnd"/>
                    </w:p>
                  </w:txbxContent>
                </v:textbox>
              </v:shape>
            </w:pict>
          </mc:Fallback>
        </mc:AlternateContent>
      </w:r>
    </w:p>
    <w:p w:rsidR="000B327B" w:rsidRDefault="000B327B" w:rsidP="00D13853">
      <w:pPr>
        <w:jc w:val="both"/>
        <w:rPr>
          <w:rFonts w:asciiTheme="minorHAnsi" w:hAnsiTheme="minorHAnsi"/>
        </w:rPr>
      </w:pPr>
      <w:r>
        <w:rPr>
          <w:rFonts w:asciiTheme="minorHAnsi" w:hAnsiTheme="minorHAnsi"/>
        </w:rPr>
        <w:t xml:space="preserve">                      </w:t>
      </w:r>
    </w:p>
    <w:p w:rsidR="000B327B" w:rsidRDefault="009A35D1" w:rsidP="000B327B">
      <w:pPr>
        <w:ind w:left="720" w:firstLine="720"/>
        <w:jc w:val="both"/>
        <w:rPr>
          <w:rFonts w:asciiTheme="minorHAnsi" w:hAnsiTheme="minorHAnsi"/>
        </w:rPr>
      </w:pPr>
      <w:r>
        <w:rPr>
          <w:rFonts w:asciiTheme="minorHAnsi" w:hAnsiTheme="minorHAnsi"/>
          <w:noProof/>
        </w:rPr>
        <mc:AlternateContent>
          <mc:Choice Requires="wps">
            <w:drawing>
              <wp:anchor distT="0" distB="0" distL="114300" distR="114300" simplePos="0" relativeHeight="251661312" behindDoc="0" locked="0" layoutInCell="1" allowOverlap="1" wp14:anchorId="77EB6393" wp14:editId="1C57EE6C">
                <wp:simplePos x="0" y="0"/>
                <wp:positionH relativeFrom="column">
                  <wp:posOffset>174818</wp:posOffset>
                </wp:positionH>
                <wp:positionV relativeFrom="paragraph">
                  <wp:posOffset>58420</wp:posOffset>
                </wp:positionV>
                <wp:extent cx="635553" cy="389614"/>
                <wp:effectExtent l="0" t="0" r="0" b="0"/>
                <wp:wrapNone/>
                <wp:docPr id="5" name="Text Box 5"/>
                <wp:cNvGraphicFramePr/>
                <a:graphic xmlns:a="http://schemas.openxmlformats.org/drawingml/2006/main">
                  <a:graphicData uri="http://schemas.microsoft.com/office/word/2010/wordprocessingShape">
                    <wps:wsp>
                      <wps:cNvSpPr txBox="1"/>
                      <wps:spPr>
                        <a:xfrm>
                          <a:off x="0" y="0"/>
                          <a:ext cx="635553" cy="3896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5D1" w:rsidRPr="009A35D1" w:rsidRDefault="009A35D1" w:rsidP="009A35D1">
                            <w:r>
                              <w:t>All priorities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13.75pt;margin-top:4.6pt;width:50.05pt;height:3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" fillcolor="white [3201]" stroked="f" strokeweight=".5pt">
                <v:textbox inset="0,0,0,0">
                  <w:txbxContent>
                    <w:p w:rsidR="009A35D1" w:rsidRPr="009A35D1" w:rsidRDefault="009A35D1" w:rsidP="009A35D1">
                      <w:r>
                        <w:t>All priorities</w:t>
                      </w:r>
                    </w:p>
                  </w:txbxContent>
                </v:textbox>
              </v:shape>
            </w:pict>
          </mc:Fallback>
        </mc:AlternateContent>
      </w:r>
      <w:r w:rsidR="000B327B">
        <w:rPr>
          <w:rFonts w:asciiTheme="minorHAnsi" w:hAnsiTheme="minorHAnsi"/>
          <w:noProof/>
        </w:rPr>
        <w:drawing>
          <wp:inline distT="0" distB="0" distL="0" distR="0">
            <wp:extent cx="5152390" cy="516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2390" cy="516890"/>
                    </a:xfrm>
                    <a:prstGeom prst="rect">
                      <a:avLst/>
                    </a:prstGeom>
                    <a:noFill/>
                    <a:ln>
                      <a:noFill/>
                    </a:ln>
                  </pic:spPr>
                </pic:pic>
              </a:graphicData>
            </a:graphic>
          </wp:inline>
        </w:drawing>
      </w:r>
    </w:p>
    <w:p w:rsidR="00D13853" w:rsidRDefault="009A35D1" w:rsidP="00D13853">
      <w:pPr>
        <w:pStyle w:val="Heading1"/>
        <w:jc w:val="both"/>
        <w:rPr>
          <w:rFonts w:asciiTheme="minorHAnsi" w:hAnsiTheme="minorHAnsi"/>
          <w:b w:val="0"/>
          <w:color w:val="auto"/>
        </w:rPr>
      </w:pPr>
      <w:r w:rsidRPr="009A35D1">
        <w:rPr>
          <w:rFonts w:asciiTheme="minorHAnsi" w:hAnsiTheme="minorHAnsi"/>
        </w:rPr>
        <w:t>3</w:t>
      </w:r>
      <w:r w:rsidR="00D13853" w:rsidRPr="009A35D1">
        <w:rPr>
          <w:rFonts w:asciiTheme="minorHAnsi" w:hAnsiTheme="minorHAnsi"/>
        </w:rPr>
        <w:t>. Task</w:t>
      </w:r>
      <w:r>
        <w:rPr>
          <w:rFonts w:asciiTheme="minorHAnsi" w:hAnsiTheme="minorHAnsi"/>
        </w:rPr>
        <w:t>s</w:t>
      </w:r>
      <w:r w:rsidR="00D13853" w:rsidRPr="009A35D1">
        <w:rPr>
          <w:rFonts w:asciiTheme="minorHAnsi" w:hAnsiTheme="minorHAnsi"/>
        </w:rPr>
        <w:t xml:space="preserve">                                                                                                                            </w:t>
      </w:r>
      <w:r w:rsidR="00D13853">
        <w:rPr>
          <w:rFonts w:asciiTheme="minorHAnsi" w:hAnsiTheme="minorHAnsi"/>
          <w:b w:val="0"/>
          <w:color w:val="auto"/>
        </w:rPr>
        <w:t>[90]</w:t>
      </w:r>
    </w:p>
    <w:p w:rsidR="009A35D1" w:rsidRDefault="009A35D1" w:rsidP="00D13853">
      <w:pPr>
        <w:jc w:val="both"/>
        <w:rPr>
          <w:rFonts w:asciiTheme="minorHAnsi" w:hAnsiTheme="minorHAnsi"/>
        </w:rPr>
      </w:pPr>
    </w:p>
    <w:p w:rsidR="00D13853" w:rsidRDefault="00D13853" w:rsidP="009A35D1">
      <w:pPr>
        <w:jc w:val="both"/>
        <w:rPr>
          <w:rFonts w:asciiTheme="minorHAnsi" w:hAnsiTheme="minorHAnsi"/>
        </w:rPr>
      </w:pPr>
      <w:r>
        <w:rPr>
          <w:rFonts w:asciiTheme="minorHAnsi" w:hAnsiTheme="minorHAnsi"/>
        </w:rPr>
        <w:t xml:space="preserve">In this lab, students need to </w:t>
      </w:r>
      <w:r w:rsidR="009A35D1">
        <w:rPr>
          <w:rFonts w:asciiTheme="minorHAnsi" w:hAnsiTheme="minorHAnsi"/>
        </w:rPr>
        <w:t xml:space="preserve">implement </w:t>
      </w:r>
      <w:r w:rsidR="001132CB">
        <w:rPr>
          <w:rFonts w:asciiTheme="minorHAnsi" w:hAnsiTheme="minorHAnsi"/>
        </w:rPr>
        <w:t xml:space="preserve">a </w:t>
      </w:r>
      <w:r w:rsidR="005B752D">
        <w:rPr>
          <w:rFonts w:asciiTheme="minorHAnsi" w:hAnsiTheme="minorHAnsi"/>
        </w:rPr>
        <w:t xml:space="preserve">Priority based </w:t>
      </w:r>
      <w:proofErr w:type="spellStart"/>
      <w:r w:rsidR="005B752D">
        <w:rPr>
          <w:rFonts w:asciiTheme="minorHAnsi" w:hAnsiTheme="minorHAnsi"/>
        </w:rPr>
        <w:t>RoundRobin</w:t>
      </w:r>
      <w:proofErr w:type="spellEnd"/>
      <w:r w:rsidR="005B752D">
        <w:rPr>
          <w:rFonts w:asciiTheme="minorHAnsi" w:hAnsiTheme="minorHAnsi"/>
        </w:rPr>
        <w:t xml:space="preserve"> S</w:t>
      </w:r>
      <w:r w:rsidR="005B752D" w:rsidRPr="005D471F">
        <w:rPr>
          <w:rFonts w:asciiTheme="minorHAnsi" w:hAnsiTheme="minorHAnsi"/>
        </w:rPr>
        <w:t>cheduler</w:t>
      </w:r>
      <w:r w:rsidR="005B752D">
        <w:rPr>
          <w:rFonts w:asciiTheme="minorHAnsi" w:hAnsiTheme="minorHAnsi"/>
        </w:rPr>
        <w:t xml:space="preserve"> with Single Run-queue</w:t>
      </w:r>
      <w:r w:rsidR="009A35D1">
        <w:rPr>
          <w:rFonts w:asciiTheme="minorHAnsi" w:hAnsiTheme="minorHAnsi"/>
        </w:rPr>
        <w:t xml:space="preserve"> in FreeBSD. Following is the list of tasks to be accomplished:</w:t>
      </w:r>
    </w:p>
    <w:p w:rsidR="009A35D1" w:rsidRDefault="009A35D1" w:rsidP="009A35D1">
      <w:pPr>
        <w:jc w:val="both"/>
        <w:rPr>
          <w:rFonts w:asciiTheme="minorHAnsi" w:hAnsiTheme="minorHAnsi"/>
        </w:rPr>
      </w:pPr>
    </w:p>
    <w:p w:rsidR="009A35D1" w:rsidRDefault="009A35D1" w:rsidP="009A35D1">
      <w:pPr>
        <w:pStyle w:val="ListParagraph"/>
        <w:numPr>
          <w:ilvl w:val="0"/>
          <w:numId w:val="4"/>
        </w:numPr>
        <w:jc w:val="both"/>
        <w:rPr>
          <w:rFonts w:asciiTheme="minorHAnsi" w:hAnsiTheme="minorHAnsi"/>
        </w:rPr>
      </w:pPr>
      <w:r>
        <w:rPr>
          <w:rFonts w:asciiTheme="minorHAnsi" w:hAnsiTheme="minorHAnsi"/>
        </w:rPr>
        <w:t>Add all the threads with various scheduling priorities in a single run-queue.</w:t>
      </w:r>
    </w:p>
    <w:p w:rsidR="009A35D1" w:rsidRDefault="009A35D1" w:rsidP="009A35D1">
      <w:pPr>
        <w:pStyle w:val="ListParagraph"/>
        <w:numPr>
          <w:ilvl w:val="0"/>
          <w:numId w:val="4"/>
        </w:numPr>
        <w:jc w:val="both"/>
        <w:rPr>
          <w:rFonts w:asciiTheme="minorHAnsi" w:hAnsiTheme="minorHAnsi"/>
        </w:rPr>
      </w:pPr>
      <w:r>
        <w:rPr>
          <w:rFonts w:asciiTheme="minorHAnsi" w:hAnsiTheme="minorHAnsi"/>
        </w:rPr>
        <w:t xml:space="preserve">Add them in sorted order. If the thread to be added has same priority as some existing thread in </w:t>
      </w:r>
      <w:r w:rsidR="001132CB">
        <w:rPr>
          <w:rFonts w:asciiTheme="minorHAnsi" w:hAnsiTheme="minorHAnsi"/>
        </w:rPr>
        <w:t xml:space="preserve">the </w:t>
      </w:r>
      <w:r>
        <w:rPr>
          <w:rFonts w:asciiTheme="minorHAnsi" w:hAnsiTheme="minorHAnsi"/>
        </w:rPr>
        <w:t>queue, decide whether to add the thread before or after the existing thread with same priority. Give justification for the choice you made.</w:t>
      </w:r>
    </w:p>
    <w:p w:rsidR="00224122" w:rsidRDefault="00224122" w:rsidP="006710CB">
      <w:pPr>
        <w:pStyle w:val="ListParagraph"/>
        <w:jc w:val="both"/>
        <w:rPr>
          <w:rFonts w:asciiTheme="minorHAnsi" w:hAnsiTheme="minorHAnsi"/>
        </w:rPr>
      </w:pPr>
    </w:p>
    <w:p w:rsidR="00224122" w:rsidRDefault="00224122" w:rsidP="006710CB">
      <w:pPr>
        <w:pStyle w:val="ListParagraph"/>
        <w:jc w:val="both"/>
        <w:rPr>
          <w:rFonts w:asciiTheme="minorHAnsi" w:hAnsiTheme="minorHAnsi"/>
        </w:rPr>
      </w:pPr>
    </w:p>
    <w:p w:rsidR="00224122" w:rsidRDefault="00224122" w:rsidP="006710CB">
      <w:pPr>
        <w:pStyle w:val="ListParagraph"/>
        <w:jc w:val="both"/>
        <w:rPr>
          <w:rFonts w:asciiTheme="minorHAnsi" w:hAnsiTheme="minorHAnsi"/>
        </w:rPr>
      </w:pPr>
    </w:p>
    <w:p w:rsidR="00224122" w:rsidRDefault="00224122" w:rsidP="006710CB">
      <w:pPr>
        <w:pStyle w:val="ListParagraph"/>
        <w:jc w:val="both"/>
        <w:rPr>
          <w:rFonts w:asciiTheme="minorHAnsi" w:hAnsiTheme="minorHAnsi"/>
        </w:rPr>
      </w:pPr>
    </w:p>
    <w:p w:rsidR="00224122" w:rsidRDefault="00224122" w:rsidP="006710CB">
      <w:pPr>
        <w:pStyle w:val="ListParagraph"/>
        <w:jc w:val="both"/>
        <w:rPr>
          <w:rFonts w:asciiTheme="minorHAnsi" w:hAnsiTheme="minorHAnsi"/>
        </w:rPr>
      </w:pPr>
    </w:p>
    <w:p w:rsidR="00224122" w:rsidRDefault="00224122" w:rsidP="006710CB">
      <w:pPr>
        <w:pStyle w:val="ListParagraph"/>
        <w:jc w:val="both"/>
        <w:rPr>
          <w:rFonts w:asciiTheme="minorHAnsi" w:hAnsiTheme="minorHAnsi"/>
        </w:rPr>
      </w:pPr>
    </w:p>
    <w:p w:rsidR="006710CB" w:rsidRDefault="006710CB" w:rsidP="006710CB">
      <w:pPr>
        <w:pStyle w:val="ListParagraph"/>
        <w:jc w:val="both"/>
        <w:rPr>
          <w:rFonts w:asciiTheme="minorHAnsi" w:hAnsiTheme="minorHAnsi"/>
        </w:rPr>
      </w:pPr>
      <w:r>
        <w:rPr>
          <w:rFonts w:asciiTheme="minorHAnsi" w:hAnsiTheme="minorHAnsi"/>
        </w:rPr>
        <w:t xml:space="preserve">For example, consider the situation of </w:t>
      </w:r>
      <w:proofErr w:type="spellStart"/>
      <w:r>
        <w:rPr>
          <w:rFonts w:asciiTheme="minorHAnsi" w:hAnsiTheme="minorHAnsi"/>
        </w:rPr>
        <w:t>runq</w:t>
      </w:r>
      <w:proofErr w:type="spellEnd"/>
      <w:r>
        <w:rPr>
          <w:rFonts w:asciiTheme="minorHAnsi" w:hAnsiTheme="minorHAnsi"/>
        </w:rPr>
        <w:t xml:space="preserve"> below</w:t>
      </w:r>
      <w:r w:rsidR="00224122">
        <w:rPr>
          <w:rFonts w:asciiTheme="minorHAnsi" w:hAnsiTheme="minorHAnsi"/>
        </w:rPr>
        <w:t xml:space="preserve">. The numbers in bracket represent thread priorities. Suppose if another thread with priority 10 comes up, where </w:t>
      </w:r>
      <w:r w:rsidR="00B01CFC">
        <w:rPr>
          <w:rFonts w:asciiTheme="minorHAnsi" w:hAnsiTheme="minorHAnsi"/>
        </w:rPr>
        <w:t>you would</w:t>
      </w:r>
      <w:r w:rsidR="00224122">
        <w:rPr>
          <w:rFonts w:asciiTheme="minorHAnsi" w:hAnsiTheme="minorHAnsi"/>
        </w:rPr>
        <w:t xml:space="preserve"> insert it, at location one or two</w:t>
      </w:r>
      <w:r w:rsidR="005B752D">
        <w:rPr>
          <w:rFonts w:asciiTheme="minorHAnsi" w:hAnsiTheme="minorHAnsi"/>
        </w:rPr>
        <w:t xml:space="preserve"> and why</w:t>
      </w:r>
      <w:r>
        <w:rPr>
          <w:rFonts w:asciiTheme="minorHAnsi" w:hAnsiTheme="minorHAnsi"/>
        </w:rPr>
        <w:t>:</w:t>
      </w:r>
    </w:p>
    <w:p w:rsidR="006710CB" w:rsidRDefault="00B01CFC" w:rsidP="006710CB">
      <w:pPr>
        <w:pStyle w:val="ListParagraph"/>
        <w:jc w:val="both"/>
        <w:rPr>
          <w:rFonts w:asciiTheme="minorHAnsi" w:hAnsiTheme="minorHAnsi"/>
        </w:rPr>
      </w:pPr>
      <w:r>
        <w:rPr>
          <w:rFonts w:asciiTheme="minorHAnsi" w:hAnsiTheme="minorHAnsi"/>
          <w:noProof/>
        </w:rPr>
        <mc:AlternateContent>
          <mc:Choice Requires="wpg">
            <w:drawing>
              <wp:anchor distT="0" distB="0" distL="114300" distR="114300" simplePos="0" relativeHeight="251688960" behindDoc="0" locked="0" layoutInCell="1" allowOverlap="1">
                <wp:simplePos x="0" y="0"/>
                <wp:positionH relativeFrom="column">
                  <wp:posOffset>174929</wp:posOffset>
                </wp:positionH>
                <wp:positionV relativeFrom="paragraph">
                  <wp:posOffset>54085</wp:posOffset>
                </wp:positionV>
                <wp:extent cx="6281337" cy="905952"/>
                <wp:effectExtent l="0" t="0" r="24765" b="8890"/>
                <wp:wrapNone/>
                <wp:docPr id="27" name="Group 27"/>
                <wp:cNvGraphicFramePr/>
                <a:graphic xmlns:a="http://schemas.openxmlformats.org/drawingml/2006/main">
                  <a:graphicData uri="http://schemas.microsoft.com/office/word/2010/wordprocessingGroup">
                    <wpg:wgp>
                      <wpg:cNvGrpSpPr/>
                      <wpg:grpSpPr>
                        <a:xfrm>
                          <a:off x="0" y="0"/>
                          <a:ext cx="6281337" cy="905952"/>
                          <a:chOff x="0" y="0"/>
                          <a:chExt cx="6281337" cy="905952"/>
                        </a:xfrm>
                      </wpg:grpSpPr>
                      <wpg:grpSp>
                        <wpg:cNvPr id="20" name="Group 20"/>
                        <wpg:cNvGrpSpPr/>
                        <wpg:grpSpPr>
                          <a:xfrm>
                            <a:off x="0" y="0"/>
                            <a:ext cx="6281337" cy="388702"/>
                            <a:chOff x="0" y="0"/>
                            <a:chExt cx="6281337" cy="388702"/>
                          </a:xfrm>
                        </wpg:grpSpPr>
                        <wps:wsp>
                          <wps:cNvPr id="6" name="Rectangle 6"/>
                          <wps:cNvSpPr/>
                          <wps:spPr>
                            <a:xfrm>
                              <a:off x="0" y="39756"/>
                              <a:ext cx="548640" cy="341630"/>
                            </a:xfrm>
                            <a:prstGeom prst="rect">
                              <a:avLst/>
                            </a:prstGeom>
                          </wps:spPr>
                          <wps:style>
                            <a:lnRef idx="2">
                              <a:schemeClr val="accent6"/>
                            </a:lnRef>
                            <a:fillRef idx="1">
                              <a:schemeClr val="lt1"/>
                            </a:fillRef>
                            <a:effectRef idx="0">
                              <a:schemeClr val="accent6"/>
                            </a:effectRef>
                            <a:fontRef idx="minor">
                              <a:schemeClr val="dk1"/>
                            </a:fontRef>
                          </wps:style>
                          <wps:txbx>
                            <w:txbxContent>
                              <w:p w:rsidR="006710CB" w:rsidRPr="006710CB" w:rsidRDefault="006710CB" w:rsidP="006710CB">
                                <w:pPr>
                                  <w:jc w:val="center"/>
                                </w:pPr>
                                <w:proofErr w:type="spellStart"/>
                                <w:r w:rsidRPr="006710CB">
                                  <w:rPr>
                                    <w:color w:val="000000" w:themeColor="text1"/>
                                  </w:rPr>
                                  <w:t>Runq</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 name="Oval 7"/>
                          <wps:cNvSpPr/>
                          <wps:spPr>
                            <a:xfrm>
                              <a:off x="985961" y="39756"/>
                              <a:ext cx="977900" cy="34099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710CB" w:rsidRDefault="006710CB" w:rsidP="006710CB">
                                <w:pPr>
                                  <w:jc w:val="center"/>
                                </w:pPr>
                                <w:proofErr w:type="gramStart"/>
                                <w:r>
                                  <w:t>Thread(</w:t>
                                </w:r>
                                <w:proofErr w:type="gramEnd"/>
                                <w: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Oval 8"/>
                          <wps:cNvSpPr/>
                          <wps:spPr>
                            <a:xfrm>
                              <a:off x="2377440" y="39756"/>
                              <a:ext cx="1017270" cy="34099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710CB" w:rsidRDefault="006710CB" w:rsidP="006710CB">
                                <w:pPr>
                                  <w:jc w:val="center"/>
                                </w:pPr>
                                <w:proofErr w:type="gramStart"/>
                                <w:r>
                                  <w:t>Thread(</w:t>
                                </w:r>
                                <w:proofErr w:type="gramEnd"/>
                                <w:r>
                                  <w:t>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 name="Oval 9"/>
                          <wps:cNvSpPr/>
                          <wps:spPr>
                            <a:xfrm>
                              <a:off x="3800723" y="47707"/>
                              <a:ext cx="1057275" cy="34099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710CB" w:rsidRDefault="006710CB" w:rsidP="006710CB">
                                <w:pPr>
                                  <w:jc w:val="center"/>
                                </w:pPr>
                                <w:proofErr w:type="gramStart"/>
                                <w:r>
                                  <w:t>Thread(</w:t>
                                </w:r>
                                <w:proofErr w:type="gramEnd"/>
                                <w:r>
                                  <w:t>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 name="Oval 10"/>
                          <wps:cNvSpPr/>
                          <wps:spPr>
                            <a:xfrm>
                              <a:off x="5255812" y="0"/>
                              <a:ext cx="1025525" cy="34099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710CB" w:rsidRDefault="006710CB" w:rsidP="006710CB">
                                <w:pPr>
                                  <w:jc w:val="center"/>
                                </w:pPr>
                                <w:proofErr w:type="gramStart"/>
                                <w:r>
                                  <w:t>Thread(</w:t>
                                </w:r>
                                <w:proofErr w:type="gramEnd"/>
                                <w:r>
                                  <w: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Straight Arrow Connector 12"/>
                          <wps:cNvCnPr/>
                          <wps:spPr>
                            <a:xfrm flipV="1">
                              <a:off x="548640" y="135172"/>
                              <a:ext cx="437321" cy="15876"/>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V="1">
                              <a:off x="1940118" y="111318"/>
                              <a:ext cx="436880" cy="15875"/>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3363401" y="127221"/>
                              <a:ext cx="436880" cy="15875"/>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4818490" y="95415"/>
                              <a:ext cx="436880" cy="15875"/>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4858247" y="262393"/>
                              <a:ext cx="397814" cy="7951"/>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a:off x="3403158" y="262393"/>
                              <a:ext cx="397814" cy="7951"/>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1979874" y="262393"/>
                              <a:ext cx="397814" cy="7951"/>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H="1">
                              <a:off x="548640" y="262393"/>
                              <a:ext cx="397814" cy="7951"/>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wpg:grpSp>
                      <wps:wsp>
                        <wps:cNvPr id="22" name="Straight Arrow Connector 22"/>
                        <wps:cNvCnPr/>
                        <wps:spPr>
                          <a:xfrm flipV="1">
                            <a:off x="1828800" y="397566"/>
                            <a:ext cx="326003" cy="263387"/>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985961" y="659959"/>
                            <a:ext cx="953987" cy="2459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4122" w:rsidRDefault="00224122">
                              <w:r>
                                <w:t>Location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Arrow Connector 25"/>
                        <wps:cNvCnPr/>
                        <wps:spPr>
                          <a:xfrm flipV="1">
                            <a:off x="4707172" y="381663"/>
                            <a:ext cx="326003" cy="263387"/>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Text Box 26"/>
                        <wps:cNvSpPr txBox="1"/>
                        <wps:spPr>
                          <a:xfrm>
                            <a:off x="3864334" y="644056"/>
                            <a:ext cx="953770" cy="245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1CFC" w:rsidRDefault="00B01CFC" w:rsidP="00B01CFC">
                              <w:r>
                                <w:t>Location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7" o:spid="_x0000_s1028" style="position:absolute;left:0;text-align:left;margin-left:13.75pt;margin-top:4.25pt;width:494.6pt;height:71.35pt;z-index:251688960" coordsize="62813,9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">
                <v:group id="Group 20" o:spid="_x0000_s1029" style="position:absolute;width:62813;height:3887" coordsize="62813,38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6" o:spid="_x0000_s1030" style="position:absolute;top:397;width:5486;height:3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MqgsMA&#10;AADaAAAADwAAAGRycy9kb3ducmV2LnhtbESPT2vCQBTE7wW/w/KE3urGUv8QXUUERduT0YPHR/aZ&#10;RLNv0901pt++Wyh4HGbmN8x82ZlatOR8ZVnBcJCAIM6trrhQcDpu3qYgfEDWWFsmBT/kYbnovcwx&#10;1fbBB2qzUIgIYZ+igjKEJpXS5yUZ9APbEEfvYp3BEKUrpHb4iHBTy/ckGUuDFceFEhtal5TfsrtR&#10;8Omu31nYuTbz+4/J4Wz3X247Uuq1361mIAJ14Rn+b++0gjH8XY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8MqgsMAAADaAAAADwAAAAAAAAAAAAAAAACYAgAAZHJzL2Rv&#10;d25yZXYueG1sUEsFBgAAAAAEAAQA9QAAAIgDAAAAAA==&#10;" fillcolor="white [3201]" strokecolor="#f79646 [3209]" strokeweight="2pt">
                    <v:textbox inset="0,0,0,0">
                      <w:txbxContent>
                        <w:p w:rsidR="006710CB" w:rsidRPr="006710CB" w:rsidRDefault="006710CB" w:rsidP="006710CB">
                          <w:pPr>
                            <w:jc w:val="center"/>
                          </w:pPr>
                          <w:proofErr w:type="spellStart"/>
                          <w:r w:rsidRPr="006710CB">
                            <w:rPr>
                              <w:color w:val="000000" w:themeColor="text1"/>
                            </w:rPr>
                            <w:t>Runq</w:t>
                          </w:r>
                          <w:proofErr w:type="spellEnd"/>
                        </w:p>
                      </w:txbxContent>
                    </v:textbox>
                  </v:rect>
                  <v:oval id="Oval 7" o:spid="_x0000_s1031" style="position:absolute;left:9859;top:397;width:9779;height:3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mJcIA&#10;AADaAAAADwAAAGRycy9kb3ducmV2LnhtbESPT2sCMRTE74V+h/AK3jSriJWtUUqLIh6s/8+Pzevu&#10;0s1L2ESN394IQo/DzPyGmcyiacSFWl9bVtDvZSCIC6trLhUc9vPuGIQPyBoby6TgRh5m09eXCeba&#10;XnlLl10oRYKwz1FBFYLLpfRFRQZ9zzri5P3a1mBIsi2lbvGa4KaRgywbSYM1p4UKHX1VVPztzkZB&#10;XJ/iT19/346b4ditKJzc8bBQqvMWPz9ABIrhP/xsL7WCd3hcSTdAT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FmYlwgAAANoAAAAPAAAAAAAAAAAAAAAAAJgCAABkcnMvZG93&#10;bnJldi54bWxQSwUGAAAAAAQABAD1AAAAhwMAAAAA&#10;" fillcolor="white [3201]" strokecolor="#f79646 [3209]" strokeweight="2pt">
                    <v:textbox inset="0,0,0,0">
                      <w:txbxContent>
                        <w:p w:rsidR="006710CB" w:rsidRDefault="006710CB" w:rsidP="006710CB">
                          <w:pPr>
                            <w:jc w:val="center"/>
                          </w:pPr>
                          <w:proofErr w:type="gramStart"/>
                          <w:r>
                            <w:t>Thread(</w:t>
                          </w:r>
                          <w:proofErr w:type="gramEnd"/>
                          <w:r>
                            <w:t>9)</w:t>
                          </w:r>
                        </w:p>
                      </w:txbxContent>
                    </v:textbox>
                  </v:oval>
                  <v:oval id="Oval 8" o:spid="_x0000_s1032" style="position:absolute;left:23774;top:397;width:10173;height:3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nyV74A&#10;AADaAAAADwAAAGRycy9kb3ducmV2LnhtbERPy4rCMBTdC/5DuII7TR1kkGoUURxkFuP4XF+aa1ts&#10;bkITNf79ZCHM8nDes0U0jXhQ62vLCkbDDARxYXXNpYLTcTOYgPABWWNjmRS8yMNi3u3MMNf2yXt6&#10;HEIpUgj7HBVUIbhcSl9UZNAPrSNO3NW2BkOCbSl1i88Ubhr5kWWf0mDNqaFCR6uKitvhbhTEn0vc&#10;jfT6df4dT9w3hYs7n76U6vficgoiUAz/4rd7qxWkrelKugFy/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uJ8le+AAAA2gAAAA8AAAAAAAAAAAAAAAAAmAIAAGRycy9kb3ducmV2&#10;LnhtbFBLBQYAAAAABAAEAPUAAACDAwAAAAA=&#10;" fillcolor="white [3201]" strokecolor="#f79646 [3209]" strokeweight="2pt">
                    <v:textbox inset="0,0,0,0">
                      <w:txbxContent>
                        <w:p w:rsidR="006710CB" w:rsidRDefault="006710CB" w:rsidP="006710CB">
                          <w:pPr>
                            <w:jc w:val="center"/>
                          </w:pPr>
                          <w:proofErr w:type="gramStart"/>
                          <w:r>
                            <w:t>Thread(</w:t>
                          </w:r>
                          <w:proofErr w:type="gramEnd"/>
                          <w:r>
                            <w:t>10)</w:t>
                          </w:r>
                        </w:p>
                      </w:txbxContent>
                    </v:textbox>
                  </v:oval>
                  <v:oval id="Oval 9" o:spid="_x0000_s1033" style="position:absolute;left:38007;top:477;width:10572;height:3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VXzMMA&#10;AADaAAAADwAAAGRycy9kb3ducmV2LnhtbESPQWsCMRSE7wX/Q3iCt5q1SLGrUcSilB5aq7ueH5vn&#10;7uLmJWxSjf++KRR6HGbmG2axiqYTV+p9a1nBZJyBIK6sbrlWUBy3jzMQPiBr7CyTgjt5WC0HDwvM&#10;tb3xF10PoRYJwj5HBU0ILpfSVw0Z9GPriJN3tr3BkGRfS93jLcFNJ5+y7FkabDktNOho01B1OXwb&#10;BfHjFD8n+vVe7qcz907h5Mpip9RoGNdzEIFi+A//td+0ghf4vZJu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VXzMMAAADaAAAADwAAAAAAAAAAAAAAAACYAgAAZHJzL2Rv&#10;d25yZXYueG1sUEsFBgAAAAAEAAQA9QAAAIgDAAAAAA==&#10;" fillcolor="white [3201]" strokecolor="#f79646 [3209]" strokeweight="2pt">
                    <v:textbox inset="0,0,0,0">
                      <w:txbxContent>
                        <w:p w:rsidR="006710CB" w:rsidRDefault="006710CB" w:rsidP="006710CB">
                          <w:pPr>
                            <w:jc w:val="center"/>
                          </w:pPr>
                          <w:proofErr w:type="gramStart"/>
                          <w:r>
                            <w:t>Thread(</w:t>
                          </w:r>
                          <w:proofErr w:type="gramEnd"/>
                          <w:r>
                            <w:t>10)</w:t>
                          </w:r>
                        </w:p>
                      </w:txbxContent>
                    </v:textbox>
                  </v:oval>
                  <v:oval id="Oval 10" o:spid="_x0000_s1034" style="position:absolute;left:52558;width:10255;height:3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v4FMQA&#10;AADbAAAADwAAAGRycy9kb3ducmV2LnhtbESPQWsCMRCF74L/IYzgTbMWKbI1ilhaSg9ttep52Iy7&#10;i5tJ2KQa/33nUOhthvfmvW+W6+w6daU+tp4NzKYFKOLK25ZrA4fvl8kCVEzIFjvPZOBOEdar4WCJ&#10;pfU33tF1n2olIRxLNNCkFEqtY9WQwzj1gVi0s+8dJln7WtsebxLuOv1QFI/aYcvS0GCgbUPVZf/j&#10;DOSPU/6c2ef78Wu+CO+UTuF4eDVmPMqbJ1CJcvo3/12/WcEXevlFBt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r+BTEAAAA2wAAAA8AAAAAAAAAAAAAAAAAmAIAAGRycy9k&#10;b3ducmV2LnhtbFBLBQYAAAAABAAEAPUAAACJAwAAAAA=&#10;" fillcolor="white [3201]" strokecolor="#f79646 [3209]" strokeweight="2pt">
                    <v:textbox inset="0,0,0,0">
                      <w:txbxContent>
                        <w:p w:rsidR="006710CB" w:rsidRDefault="006710CB" w:rsidP="006710CB">
                          <w:pPr>
                            <w:jc w:val="center"/>
                          </w:pPr>
                          <w:proofErr w:type="gramStart"/>
                          <w:r>
                            <w:t>Thread(</w:t>
                          </w:r>
                          <w:proofErr w:type="gramEnd"/>
                          <w:r>
                            <w:t>11)</w:t>
                          </w:r>
                        </w:p>
                      </w:txbxContent>
                    </v:textbox>
                  </v:oval>
                  <v:shapetype id="_x0000_t32" coordsize="21600,21600" o:spt="32" o:oned="t" path="m,l21600,21600e" filled="f">
                    <v:path arrowok="t" fillok="f" o:connecttype="none"/>
                    <o:lock v:ext="edit" shapetype="t"/>
                  </v:shapetype>
                  <v:shape id="Straight Arrow Connector 12" o:spid="_x0000_s1035" type="#_x0000_t32" style="position:absolute;left:5486;top:1351;width:4373;height:1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NKnsEAAADbAAAADwAAAGRycy9kb3ducmV2LnhtbERPzYrCMBC+L/gOYQQvsqZ2YdGuUURQ&#10;VzyIdR9gaGbbajMpTaz17Y0geJuP73dmi85UoqXGlZYVjEcRCOLM6pJzBX+n9ecEhPPIGivLpOBO&#10;Dhbz3scME21vfKQ29bkIIewSVFB4XydSuqwgg25ka+LA/dvGoA+wyaVu8BbCTSXjKPqWBksODQXW&#10;tCoou6RXo2AzPZz3Q9/e1/n262R3w3i5PxilBv1u+QPCU+ff4pf7V4f5MTx/C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Y0qewQAAANsAAAAPAAAAAAAAAAAAAAAA&#10;AKECAABkcnMvZG93bnJldi54bWxQSwUGAAAAAAQABAD5AAAAjwMAAAAA&#10;" strokecolor="#4579b8 [3044]" strokeweight="1.75pt">
                    <v:stroke endarrow="open"/>
                  </v:shape>
                  <v:shape id="Straight Arrow Connector 13" o:spid="_x0000_s1036" type="#_x0000_t32" style="position:absolute;left:19401;top:1113;width:4368;height:1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cMAAADbAAAADwAAAGRycy9kb3ducmV2LnhtbERP22rCQBB9F/yHZYS+SLNpAtKmWUUE&#10;q8UHqfYDhuw0Sc3Ohuw2l7/vFgq+zeFcJ9+MphE9da62rOApikEQF1bXXCr4vO4fn0E4j6yxsUwK&#10;JnKwWc9nOWbaDvxB/cWXIoSwy1BB5X2bSemKigy6yLbEgfuynUEfYFdK3eEQwk0jkzheSYM1h4YK&#10;W9pVVNwuP0bB28v5+7T0/bQvD+nVvi+T7elslHpYjNtXEJ5Gfxf/u486zE/h75dw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v7wXDAAAA2wAAAA8AAAAAAAAAAAAA&#10;AAAAoQIAAGRycy9kb3ducmV2LnhtbFBLBQYAAAAABAAEAPkAAACRAwAAAAA=&#10;" strokecolor="#4579b8 [3044]" strokeweight="1.75pt">
                    <v:stroke endarrow="open"/>
                  </v:shape>
                  <v:shape id="Straight Arrow Connector 14" o:spid="_x0000_s1037" type="#_x0000_t32" style="position:absolute;left:33634;top:1272;width:4368;height:1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Z3ccMAAADbAAAADwAAAGRycy9kb3ducmV2LnhtbERP22rCQBB9F/yHZYS+iG5MRWzqKkGw&#10;F/Igaj9gyE6TaHY2ZLcx+ftuoeDbHM51Nrve1KKj1lWWFSzmEQji3OqKCwVfl8NsDcJ5ZI21ZVIw&#10;kIPddjzaYKLtnU/UnX0hQgi7BBWU3jeJlC4vyaCb24Y4cN+2NegDbAupW7yHcFPLOIpW0mDFoaHE&#10;hvYl5bfzj1Hw9nK8ZlPfDYfi/fliP6dxmh2NUk+TPn0F4an3D/G/+0OH+Uv4+yUc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Gd3HDAAAA2wAAAA8AAAAAAAAAAAAA&#10;AAAAoQIAAGRycy9kb3ducmV2LnhtbFBLBQYAAAAABAAEAPkAAACRAwAAAAA=&#10;" strokecolor="#4579b8 [3044]" strokeweight="1.75pt">
                    <v:stroke endarrow="open"/>
                  </v:shape>
                  <v:shape id="Straight Arrow Connector 15" o:spid="_x0000_s1038" type="#_x0000_t32" style="position:absolute;left:48184;top:954;width:4369;height:1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rS6sMAAADbAAAADwAAAGRycy9kb3ducmV2LnhtbERP22rCQBB9F/yHZYS+iG5MUWzqKkGw&#10;F/Igaj9gyE6TaHY2ZLcx+ftuoeDbHM51Nrve1KKj1lWWFSzmEQji3OqKCwVfl8NsDcJ5ZI21ZVIw&#10;kIPddjzaYKLtnU/UnX0hQgi7BBWU3jeJlC4vyaCb24Y4cN+2NegDbAupW7yHcFPLOIpW0mDFoaHE&#10;hvYl5bfzj1Hw9nK8ZlPfDYfi/fliP6dxmh2NUk+TPn0F4an3D/G/+0OH+Uv4+yUc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K0urDAAAA2wAAAA8AAAAAAAAAAAAA&#10;AAAAoQIAAGRycy9kb3ducmV2LnhtbFBLBQYAAAAABAAEAPkAAACRAwAAAAA=&#10;" strokecolor="#4579b8 [3044]" strokeweight="1.75pt">
                    <v:stroke endarrow="open"/>
                  </v:shape>
                  <v:shape id="Straight Arrow Connector 16" o:spid="_x0000_s1039" type="#_x0000_t32" style="position:absolute;left:48582;top:2623;width:3978;height: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hMncMAAADbAAAADwAAAGRycy9kb3ducmV2LnhtbERP22rCQBB9L/gPywh9EbNpCqHGrCKC&#10;veCDVP2AITtNUrOzIbvN5e+7hYJvczjXybejaURPnastK3iKYhDEhdU1lwqul8PyBYTzyBoby6Rg&#10;Igfbzewhx0zbgT+pP/tShBB2GSqovG8zKV1RkUEX2ZY4cF+2M+gD7EqpOxxCuGlkEsepNFhzaKiw&#10;pX1Fxe38YxS8rk7fx4Xvp0P59nyxH4tkdzwZpR7n424NwtPo7+J/97sO81P4+yUc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YTJ3DAAAA2wAAAA8AAAAAAAAAAAAA&#10;AAAAoQIAAGRycy9kb3ducmV2LnhtbFBLBQYAAAAABAAEAPkAAACRAwAAAAA=&#10;" strokecolor="#4579b8 [3044]" strokeweight="1.75pt">
                    <v:stroke endarrow="open"/>
                  </v:shape>
                  <v:shape id="Straight Arrow Connector 17" o:spid="_x0000_s1040" type="#_x0000_t32" style="position:absolute;left:34031;top:2623;width:3978;height: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TpBsMAAADbAAAADwAAAGRycy9kb3ducmV2LnhtbERP22rCQBB9F/yHZYS+iG5MQW3qKkGw&#10;F/Igaj9gyE6TaHY2ZLcx+ftuoeDbHM51Nrve1KKj1lWWFSzmEQji3OqKCwVfl8NsDcJ5ZI21ZVIw&#10;kIPddjzaYKLtnU/UnX0hQgi7BBWU3jeJlC4vyaCb24Y4cN+2NegDbAupW7yHcFPLOIqW0mDFoaHE&#10;hvYl5bfzj1Hw9nK8ZlPfDYfi/fliP6dxmh2NUk+TPn0F4an3D/G/+0OH+Sv4+yUc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U6QbDAAAA2wAAAA8AAAAAAAAAAAAA&#10;AAAAoQIAAGRycy9kb3ducmV2LnhtbFBLBQYAAAAABAAEAPkAAACRAwAAAAA=&#10;" strokecolor="#4579b8 [3044]" strokeweight="1.75pt">
                    <v:stroke endarrow="open"/>
                  </v:shape>
                  <v:shape id="Straight Arrow Connector 18" o:spid="_x0000_s1041" type="#_x0000_t32" style="position:absolute;left:19798;top:2623;width:3978;height: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t9dMYAAADbAAAADwAAAGRycy9kb3ducmV2LnhtbESP3WrCQBCF7wXfYRmhN1I3WpA2ugki&#10;2B+8CGofYMiOSdrsbMhuY3z7zkWhdzOcM+d8s81H16qB+tB4NrBcJKCIS28brgx8Xg6Pz6BCRLbY&#10;eiYDdwqQZ9PJFlPrb3yi4RwrJSEcUjRQx9ilWoeyJodh4Tti0a6+dxhl7Stte7xJuGv1KknW2mHD&#10;0lBjR/uayu/zjzPw+lJ8HedxuB+qt6eL/5ivdsfCGfMwG3cbUJHG+G/+u363gi+w8osMo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LfXTGAAAA2wAAAA8AAAAAAAAA&#10;AAAAAAAAoQIAAGRycy9kb3ducmV2LnhtbFBLBQYAAAAABAAEAPkAAACUAwAAAAA=&#10;" strokecolor="#4579b8 [3044]" strokeweight="1.75pt">
                    <v:stroke endarrow="open"/>
                  </v:shape>
                  <v:shape id="Straight Arrow Connector 19" o:spid="_x0000_s1042" type="#_x0000_t32" style="position:absolute;left:5486;top:2623;width:3978;height: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fY78IAAADbAAAADwAAAGRycy9kb3ducmV2LnhtbERP24rCMBB9F/yHMIIvsqYqyFqbigje&#10;8EFW9wOGZmy720xKE2v9e7Ow4NscznWSVWcq0VLjSssKJuMIBHFmdcm5gu/r9uMThPPIGivLpOBJ&#10;DlZpv5dgrO2Dv6i9+FyEEHYxKii8r2MpXVaQQTe2NXHgbrYx6ANscqkbfIRwU8lpFM2lwZJDQ4E1&#10;bQrKfi93o2C3OP+cRr59bvP97GqPo+n6dDZKDQfdegnCU+ff4n/3QYf5C/j7JRwg0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fY78IAAADbAAAADwAAAAAAAAAAAAAA&#10;AAChAgAAZHJzL2Rvd25yZXYueG1sUEsFBgAAAAAEAAQA+QAAAJADAAAAAA==&#10;" strokecolor="#4579b8 [3044]" strokeweight="1.75pt">
                    <v:stroke endarrow="open"/>
                  </v:shape>
                </v:group>
                <v:shape id="Straight Arrow Connector 22" o:spid="_x0000_s1043" type="#_x0000_t32" style="position:absolute;left:18288;top:3975;width:3260;height:26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9plcMAAADbAAAADwAAAGRycy9kb3ducmV2LnhtbESPzWrDMBCE74W8g9hCbo1cY0JxooQ2&#10;SUnpzU4eYLG2/qm1cizVP29fBQo9DjPzDbPdT6YVA/WutqzgeRWBIC6srrlUcL28P72AcB5ZY2uZ&#10;FMzkYL9bPGwx1XbkjIbclyJA2KWooPK+S6V0RUUG3cp2xMH7sr1BH2RfSt3jGOCmlXEUraXBmsNC&#10;hR0dKiq+8x+joGnG5K25nZLPw9HPRdbyRTZnpZaP0+sGhKfJ/4f/2h9aQRzD/Uv4AXL3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aZXDAAAA2wAAAA8AAAAAAAAAAAAA&#10;AAAAoQIAAGRycy9kb3ducmV2LnhtbFBLBQYAAAAABAAEAPkAAACRAwAAAAA=&#10;" strokecolor="black [3213]" strokeweight="1.75pt">
                  <v:stroke endarrow="open"/>
                </v:shape>
                <v:shape id="Text Box 23" o:spid="_x0000_s1044" type="#_x0000_t202" style="position:absolute;left:9859;top:6599;width:9540;height:2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224122" w:rsidRDefault="00224122">
                        <w:r>
                          <w:t>Location 1</w:t>
                        </w:r>
                      </w:p>
                    </w:txbxContent>
                  </v:textbox>
                </v:shape>
                <v:shape id="Straight Arrow Connector 25" o:spid="_x0000_s1045" type="#_x0000_t32" style="position:absolute;left:47071;top:3816;width:3260;height:26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bx4cIAAADbAAAADwAAAGRycy9kb3ducmV2LnhtbESP3YrCMBSE7wXfIRzBO00VFekaZXUV&#10;F++sPsChOdufbU66TbT17TeC4OUwM98wq01nKnGnxhWWFUzGEQji1OqCMwXXy2G0BOE8ssbKMil4&#10;kIPNut9bYaxty2e6Jz4TAcIuRgW593UspUtzMujGtiYO3o9tDPogm0zqBtsAN5WcRtFCGiw4LORY&#10;0y6n9De5GQVl2c625d9+dtp9+Ud6rvgiy6NSw0H3+QHCU+ff4Vf7WyuYzuH5JfwAuf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bx4cIAAADbAAAADwAAAAAAAAAAAAAA&#10;AAChAgAAZHJzL2Rvd25yZXYueG1sUEsFBgAAAAAEAAQA+QAAAJADAAAAAA==&#10;" strokecolor="black [3213]" strokeweight="1.75pt">
                  <v:stroke endarrow="open"/>
                </v:shape>
                <v:shape id="Text Box 26" o:spid="_x0000_s1046" type="#_x0000_t202" style="position:absolute;left:38643;top:6440;width:9538;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B01CFC" w:rsidRDefault="00B01CFC" w:rsidP="00B01CFC">
                        <w:r>
                          <w:t>Location 2</w:t>
                        </w:r>
                      </w:p>
                    </w:txbxContent>
                  </v:textbox>
                </v:shape>
              </v:group>
            </w:pict>
          </mc:Fallback>
        </mc:AlternateContent>
      </w:r>
    </w:p>
    <w:p w:rsidR="009A35D1" w:rsidRPr="006710CB" w:rsidRDefault="009A35D1" w:rsidP="006710CB">
      <w:pPr>
        <w:jc w:val="both"/>
        <w:rPr>
          <w:rFonts w:asciiTheme="minorHAnsi" w:hAnsiTheme="minorHAnsi"/>
        </w:rPr>
      </w:pPr>
    </w:p>
    <w:p w:rsidR="00224122" w:rsidRDefault="00224122" w:rsidP="00224122">
      <w:pPr>
        <w:pStyle w:val="Heading1"/>
        <w:ind w:left="720"/>
        <w:jc w:val="both"/>
        <w:rPr>
          <w:rFonts w:asciiTheme="minorHAnsi" w:hAnsiTheme="minorHAnsi"/>
          <w:b w:val="0"/>
          <w:color w:val="auto"/>
        </w:rPr>
      </w:pPr>
    </w:p>
    <w:p w:rsidR="00B01CFC" w:rsidRDefault="00B01CFC" w:rsidP="00B01CFC">
      <w:pPr>
        <w:pStyle w:val="ListParagraph"/>
        <w:jc w:val="both"/>
        <w:rPr>
          <w:rFonts w:asciiTheme="minorHAnsi" w:hAnsiTheme="minorHAnsi"/>
          <w:b/>
        </w:rPr>
      </w:pPr>
    </w:p>
    <w:p w:rsidR="00B01CFC" w:rsidRDefault="00B01CFC" w:rsidP="00B01CFC">
      <w:pPr>
        <w:pStyle w:val="ListParagraph"/>
        <w:numPr>
          <w:ilvl w:val="0"/>
          <w:numId w:val="4"/>
        </w:numPr>
        <w:jc w:val="both"/>
        <w:rPr>
          <w:rFonts w:asciiTheme="minorHAnsi" w:hAnsiTheme="minorHAnsi"/>
        </w:rPr>
      </w:pPr>
      <w:r>
        <w:rPr>
          <w:rFonts w:asciiTheme="minorHAnsi" w:hAnsiTheme="minorHAnsi"/>
        </w:rPr>
        <w:t>Choose the thread from the head of queue as the next thread to run.</w:t>
      </w:r>
    </w:p>
    <w:p w:rsidR="00B01CFC" w:rsidRDefault="00F851F1" w:rsidP="00B01CFC">
      <w:pPr>
        <w:pStyle w:val="ListParagraph"/>
        <w:numPr>
          <w:ilvl w:val="0"/>
          <w:numId w:val="4"/>
        </w:numPr>
        <w:jc w:val="both"/>
        <w:rPr>
          <w:rFonts w:asciiTheme="minorHAnsi" w:hAnsiTheme="minorHAnsi"/>
        </w:rPr>
      </w:pPr>
      <w:r>
        <w:rPr>
          <w:rFonts w:asciiTheme="minorHAnsi" w:hAnsiTheme="minorHAnsi"/>
        </w:rPr>
        <w:t>Remove thread from the head of the queue.</w:t>
      </w:r>
    </w:p>
    <w:p w:rsidR="00F851F1" w:rsidRDefault="00F851F1" w:rsidP="00B01CFC">
      <w:pPr>
        <w:pStyle w:val="ListParagraph"/>
        <w:numPr>
          <w:ilvl w:val="0"/>
          <w:numId w:val="4"/>
        </w:numPr>
        <w:jc w:val="both"/>
        <w:rPr>
          <w:rFonts w:asciiTheme="minorHAnsi" w:hAnsiTheme="minorHAnsi"/>
        </w:rPr>
      </w:pPr>
      <w:r>
        <w:rPr>
          <w:rFonts w:asciiTheme="minorHAnsi" w:hAnsiTheme="minorHAnsi"/>
        </w:rPr>
        <w:t>Place KTR dumps at appropriate places to show that you are adding/choosing/removing thread from a single queue. KTR dumps should also mention priority and process id of thread.</w:t>
      </w:r>
    </w:p>
    <w:p w:rsidR="00F851F1" w:rsidRPr="00B01CFC" w:rsidRDefault="00F851F1" w:rsidP="00B01CFC">
      <w:pPr>
        <w:pStyle w:val="ListParagraph"/>
        <w:numPr>
          <w:ilvl w:val="0"/>
          <w:numId w:val="4"/>
        </w:numPr>
        <w:jc w:val="both"/>
        <w:rPr>
          <w:rFonts w:asciiTheme="minorHAnsi" w:hAnsiTheme="minorHAnsi"/>
        </w:rPr>
      </w:pPr>
      <w:r>
        <w:rPr>
          <w:rFonts w:asciiTheme="minorHAnsi" w:hAnsiTheme="minorHAnsi"/>
        </w:rPr>
        <w:t>Your comments on single run-queue based scheduler. Is it good or bad compared to FreeBSD 64 run-queue based scheduler?</w:t>
      </w:r>
    </w:p>
    <w:p w:rsidR="00D13853" w:rsidRDefault="00F851F1" w:rsidP="00F851F1">
      <w:pPr>
        <w:pStyle w:val="Heading1"/>
        <w:jc w:val="both"/>
        <w:rPr>
          <w:rFonts w:asciiTheme="minorHAnsi" w:hAnsiTheme="minorHAnsi"/>
          <w:b w:val="0"/>
          <w:color w:val="auto"/>
        </w:rPr>
      </w:pPr>
      <w:r w:rsidRPr="00F851F1">
        <w:rPr>
          <w:rFonts w:asciiTheme="minorHAnsi" w:hAnsiTheme="minorHAnsi"/>
        </w:rPr>
        <w:t xml:space="preserve">4. </w:t>
      </w:r>
      <w:r w:rsidR="00D13853" w:rsidRPr="00F851F1">
        <w:rPr>
          <w:rFonts w:asciiTheme="minorHAnsi" w:hAnsiTheme="minorHAnsi"/>
        </w:rPr>
        <w:t xml:space="preserve">Submission                                                                                 </w:t>
      </w:r>
      <w:r w:rsidRPr="00F851F1">
        <w:rPr>
          <w:rFonts w:asciiTheme="minorHAnsi" w:hAnsiTheme="minorHAnsi"/>
        </w:rPr>
        <w:t xml:space="preserve">           </w:t>
      </w:r>
      <w:r w:rsidR="00D13853" w:rsidRPr="00F851F1">
        <w:rPr>
          <w:rFonts w:asciiTheme="minorHAnsi" w:hAnsiTheme="minorHAnsi"/>
        </w:rPr>
        <w:t xml:space="preserve">                       </w:t>
      </w:r>
      <w:r w:rsidR="00D13853">
        <w:rPr>
          <w:rFonts w:asciiTheme="minorHAnsi" w:hAnsiTheme="minorHAnsi"/>
          <w:b w:val="0"/>
          <w:color w:val="auto"/>
        </w:rPr>
        <w:t>[10]</w:t>
      </w:r>
    </w:p>
    <w:p w:rsidR="00D13853" w:rsidRDefault="00D13853" w:rsidP="00D13853">
      <w:pPr>
        <w:jc w:val="both"/>
        <w:rPr>
          <w:rFonts w:asciiTheme="minorHAnsi" w:hAnsiTheme="minorHAnsi"/>
        </w:rPr>
      </w:pPr>
    </w:p>
    <w:p w:rsidR="00D13853" w:rsidRDefault="00D13853" w:rsidP="00D13853">
      <w:pPr>
        <w:jc w:val="both"/>
        <w:rPr>
          <w:rFonts w:asciiTheme="minorHAnsi" w:hAnsiTheme="minorHAnsi"/>
        </w:rPr>
      </w:pPr>
      <w:r>
        <w:rPr>
          <w:rFonts w:asciiTheme="minorHAnsi" w:hAnsiTheme="minorHAnsi"/>
        </w:rPr>
        <w:t>Create and attach a README (txt/word/</w:t>
      </w:r>
      <w:proofErr w:type="spellStart"/>
      <w:r>
        <w:rPr>
          <w:rFonts w:asciiTheme="minorHAnsi" w:hAnsiTheme="minorHAnsi"/>
        </w:rPr>
        <w:t>pdf</w:t>
      </w:r>
      <w:proofErr w:type="spellEnd"/>
      <w:r>
        <w:rPr>
          <w:rFonts w:asciiTheme="minorHAnsi" w:hAnsiTheme="minorHAnsi"/>
        </w:rPr>
        <w:t>) file at the end of the lab. It doesn't need to be comprehensive, but it should at least cover the following content:</w:t>
      </w:r>
    </w:p>
    <w:p w:rsidR="00F86954" w:rsidRDefault="00F86954" w:rsidP="00D13853">
      <w:pPr>
        <w:ind w:firstLine="720"/>
        <w:jc w:val="both"/>
        <w:rPr>
          <w:rFonts w:asciiTheme="minorHAnsi" w:hAnsiTheme="minorHAnsi"/>
        </w:rPr>
      </w:pPr>
    </w:p>
    <w:p w:rsidR="00D13853" w:rsidRDefault="00D13853" w:rsidP="00D13853">
      <w:pPr>
        <w:ind w:firstLine="720"/>
        <w:jc w:val="both"/>
        <w:rPr>
          <w:rFonts w:asciiTheme="minorHAnsi" w:hAnsiTheme="minorHAnsi"/>
        </w:rPr>
      </w:pPr>
      <w:r>
        <w:rPr>
          <w:rFonts w:asciiTheme="minorHAnsi" w:hAnsiTheme="minorHAnsi"/>
        </w:rPr>
        <w:t>Which tasks are done, and which are not?</w:t>
      </w:r>
    </w:p>
    <w:p w:rsidR="00D13853" w:rsidRDefault="00D13853" w:rsidP="00D13853">
      <w:pPr>
        <w:ind w:firstLine="720"/>
        <w:jc w:val="both"/>
        <w:rPr>
          <w:rFonts w:asciiTheme="minorHAnsi" w:hAnsiTheme="minorHAnsi"/>
        </w:rPr>
      </w:pPr>
      <w:r>
        <w:rPr>
          <w:rFonts w:asciiTheme="minorHAnsi" w:hAnsiTheme="minorHAnsi"/>
        </w:rPr>
        <w:t>What’s your basic idea to achieve this task?</w:t>
      </w:r>
    </w:p>
    <w:p w:rsidR="00D13853" w:rsidRDefault="00D13853" w:rsidP="00D13853">
      <w:pPr>
        <w:ind w:firstLine="720"/>
        <w:jc w:val="both"/>
        <w:rPr>
          <w:rFonts w:asciiTheme="minorHAnsi" w:hAnsiTheme="minorHAnsi"/>
        </w:rPr>
      </w:pPr>
      <w:r>
        <w:rPr>
          <w:rFonts w:asciiTheme="minorHAnsi" w:hAnsiTheme="minorHAnsi"/>
        </w:rPr>
        <w:t xml:space="preserve">Where is your main function? Which files you have modified and under which function? </w:t>
      </w:r>
    </w:p>
    <w:p w:rsidR="00D13853" w:rsidRDefault="00D13853" w:rsidP="00D13853">
      <w:pPr>
        <w:jc w:val="both"/>
        <w:rPr>
          <w:rFonts w:asciiTheme="minorHAnsi" w:hAnsiTheme="minorHAnsi"/>
        </w:rPr>
      </w:pPr>
    </w:p>
    <w:p w:rsidR="00D13853" w:rsidRDefault="00D13853" w:rsidP="00D13853">
      <w:pPr>
        <w:jc w:val="both"/>
        <w:rPr>
          <w:rFonts w:asciiTheme="minorHAnsi" w:hAnsiTheme="minorHAnsi"/>
        </w:rPr>
      </w:pPr>
      <w:r>
        <w:rPr>
          <w:rFonts w:asciiTheme="minorHAnsi" w:hAnsiTheme="minorHAnsi"/>
        </w:rPr>
        <w:t>If you can only finish some of the tasks in this project, please make sure that your code can at least be compiled and installed and also clearly state in the README file about the missing parts of your project.</w:t>
      </w:r>
    </w:p>
    <w:p w:rsidR="00D13853" w:rsidRDefault="00D13853" w:rsidP="00D13853">
      <w:pPr>
        <w:jc w:val="both"/>
        <w:rPr>
          <w:rFonts w:asciiTheme="minorHAnsi" w:hAnsiTheme="minorHAnsi"/>
        </w:rPr>
      </w:pPr>
      <w:r>
        <w:rPr>
          <w:rFonts w:asciiTheme="minorHAnsi" w:hAnsiTheme="minorHAnsi"/>
        </w:rPr>
        <w:t>You also need to attach the .</w:t>
      </w:r>
      <w:proofErr w:type="spellStart"/>
      <w:r>
        <w:rPr>
          <w:rFonts w:asciiTheme="minorHAnsi" w:hAnsiTheme="minorHAnsi"/>
        </w:rPr>
        <w:t>tgz</w:t>
      </w:r>
      <w:proofErr w:type="spellEnd"/>
      <w:r>
        <w:rPr>
          <w:rFonts w:asciiTheme="minorHAnsi" w:hAnsiTheme="minorHAnsi"/>
        </w:rPr>
        <w:t xml:space="preserve"> </w:t>
      </w:r>
      <w:proofErr w:type="spellStart"/>
      <w:r>
        <w:rPr>
          <w:rFonts w:asciiTheme="minorHAnsi" w:hAnsiTheme="minorHAnsi"/>
        </w:rPr>
        <w:t>file.To</w:t>
      </w:r>
      <w:proofErr w:type="spellEnd"/>
      <w:r>
        <w:rPr>
          <w:rFonts w:asciiTheme="minorHAnsi" w:hAnsiTheme="minorHAnsi"/>
        </w:rPr>
        <w:t xml:space="preserve"> create this file, there is script on the website named “tar and </w:t>
      </w:r>
      <w:proofErr w:type="spellStart"/>
      <w:r>
        <w:rPr>
          <w:rFonts w:asciiTheme="minorHAnsi" w:hAnsiTheme="minorHAnsi"/>
        </w:rPr>
        <w:t>Gzip</w:t>
      </w:r>
      <w:proofErr w:type="spellEnd"/>
      <w:r>
        <w:rPr>
          <w:rFonts w:asciiTheme="minorHAnsi" w:hAnsiTheme="minorHAnsi"/>
        </w:rPr>
        <w:t xml:space="preserve"> Source code” under resources tab. </w:t>
      </w:r>
    </w:p>
    <w:p w:rsidR="00F86954" w:rsidRDefault="00F86954" w:rsidP="00D13853">
      <w:pPr>
        <w:jc w:val="both"/>
        <w:rPr>
          <w:rFonts w:asciiTheme="minorHAnsi" w:hAnsiTheme="minorHAnsi"/>
        </w:rPr>
      </w:pPr>
    </w:p>
    <w:p w:rsidR="00D13853" w:rsidRDefault="00D13853" w:rsidP="00D13853">
      <w:pPr>
        <w:jc w:val="both"/>
        <w:rPr>
          <w:rFonts w:asciiTheme="minorHAnsi" w:hAnsiTheme="minorHAnsi"/>
        </w:rPr>
      </w:pPr>
      <w:r>
        <w:rPr>
          <w:rFonts w:asciiTheme="minorHAnsi" w:hAnsiTheme="minorHAnsi"/>
        </w:rPr>
        <w:t>Checklist: To submit your project, you need to:</w:t>
      </w:r>
    </w:p>
    <w:p w:rsidR="00F86954" w:rsidRDefault="00F86954" w:rsidP="00D13853">
      <w:pPr>
        <w:jc w:val="both"/>
        <w:rPr>
          <w:rFonts w:asciiTheme="minorHAnsi" w:hAnsiTheme="minorHAnsi"/>
        </w:rPr>
      </w:pPr>
    </w:p>
    <w:p w:rsidR="00D13853" w:rsidRDefault="00D13853" w:rsidP="00D13853">
      <w:pPr>
        <w:jc w:val="both"/>
        <w:rPr>
          <w:rFonts w:asciiTheme="minorHAnsi" w:hAnsiTheme="minorHAnsi"/>
        </w:rPr>
      </w:pPr>
      <w:r>
        <w:rPr>
          <w:rFonts w:asciiTheme="minorHAnsi" w:hAnsiTheme="minorHAnsi"/>
        </w:rPr>
        <w:t>• Attach the *.</w:t>
      </w:r>
      <w:proofErr w:type="spellStart"/>
      <w:r>
        <w:rPr>
          <w:rFonts w:asciiTheme="minorHAnsi" w:hAnsiTheme="minorHAnsi"/>
        </w:rPr>
        <w:t>tgz</w:t>
      </w:r>
      <w:proofErr w:type="spellEnd"/>
      <w:r>
        <w:rPr>
          <w:rFonts w:asciiTheme="minorHAnsi" w:hAnsiTheme="minorHAnsi"/>
        </w:rPr>
        <w:t xml:space="preserve"> file (make sure kernel compiles and runs with this snapshot).</w:t>
      </w:r>
    </w:p>
    <w:p w:rsidR="00D13853" w:rsidRDefault="00D13853" w:rsidP="00D13853">
      <w:pPr>
        <w:jc w:val="both"/>
        <w:rPr>
          <w:rFonts w:asciiTheme="minorHAnsi" w:hAnsiTheme="minorHAnsi"/>
        </w:rPr>
      </w:pPr>
      <w:r>
        <w:rPr>
          <w:rFonts w:asciiTheme="minorHAnsi" w:hAnsiTheme="minorHAnsi"/>
        </w:rPr>
        <w:t>• Create and attach a README file report.</w:t>
      </w:r>
    </w:p>
    <w:p w:rsidR="00D13853" w:rsidRDefault="00D13853" w:rsidP="00D13853">
      <w:pPr>
        <w:jc w:val="both"/>
        <w:rPr>
          <w:rFonts w:asciiTheme="minorHAnsi" w:hAnsiTheme="minorHAnsi"/>
        </w:rPr>
      </w:pPr>
      <w:r>
        <w:rPr>
          <w:rFonts w:asciiTheme="minorHAnsi" w:hAnsiTheme="minorHAnsi"/>
        </w:rPr>
        <w:t>• Send this email to the TAs keeping Dr. Chapin &lt;</w:t>
      </w:r>
      <w:r>
        <w:t xml:space="preserve"> </w:t>
      </w:r>
      <w:r>
        <w:rPr>
          <w:rFonts w:asciiTheme="minorHAnsi" w:hAnsiTheme="minorHAnsi"/>
        </w:rPr>
        <w:t>chapin</w:t>
      </w:r>
      <w:ins w:id="17" w:author="Ima Pseudonym" w:date="2013-09-25T13:19:00Z">
        <w:r w:rsidRPr="001132CB">
          <w:rPr>
            <w:rFonts w:asciiTheme="minorHAnsi" w:hAnsiTheme="minorHAnsi"/>
            <w:color w:val="000000" w:themeColor="text1"/>
          </w:rPr>
          <w:t>@</w:t>
        </w:r>
      </w:ins>
      <w:r>
        <w:rPr>
          <w:rFonts w:asciiTheme="minorHAnsi" w:hAnsiTheme="minorHAnsi"/>
        </w:rPr>
        <w:t xml:space="preserve">syr.edu&gt; in the CC </w:t>
      </w:r>
      <w:r w:rsidR="00F851F1">
        <w:rPr>
          <w:rFonts w:asciiTheme="minorHAnsi" w:hAnsiTheme="minorHAnsi"/>
        </w:rPr>
        <w:t>with subject line “CIS657: Lab 4</w:t>
      </w:r>
      <w:r>
        <w:rPr>
          <w:rFonts w:asciiTheme="minorHAnsi" w:hAnsiTheme="minorHAnsi"/>
        </w:rPr>
        <w:t>”</w:t>
      </w:r>
    </w:p>
    <w:p w:rsidR="00D13853" w:rsidRDefault="00D13853" w:rsidP="00D13853">
      <w:pPr>
        <w:jc w:val="both"/>
        <w:rPr>
          <w:rFonts w:asciiTheme="minorHAnsi" w:hAnsiTheme="minorHAnsi"/>
        </w:rPr>
      </w:pPr>
      <w:proofErr w:type="spellStart"/>
      <w:r>
        <w:rPr>
          <w:rFonts w:asciiTheme="minorHAnsi" w:hAnsiTheme="minorHAnsi"/>
        </w:rPr>
        <w:t>Saurabh</w:t>
      </w:r>
      <w:proofErr w:type="spellEnd"/>
      <w:r>
        <w:rPr>
          <w:rFonts w:asciiTheme="minorHAnsi" w:hAnsiTheme="minorHAnsi"/>
        </w:rPr>
        <w:t xml:space="preserve"> </w:t>
      </w:r>
      <w:proofErr w:type="spellStart"/>
      <w:r>
        <w:rPr>
          <w:rFonts w:asciiTheme="minorHAnsi" w:hAnsiTheme="minorHAnsi"/>
        </w:rPr>
        <w:t>Sabnis</w:t>
      </w:r>
      <w:proofErr w:type="spellEnd"/>
      <w:r>
        <w:rPr>
          <w:rFonts w:asciiTheme="minorHAnsi" w:hAnsiTheme="minorHAnsi"/>
        </w:rPr>
        <w:t xml:space="preserve"> &lt; spsabnis@syr.edu &gt;</w:t>
      </w:r>
    </w:p>
    <w:p w:rsidR="00DE6561" w:rsidRPr="00192A3C" w:rsidRDefault="00D13853" w:rsidP="00192A3C">
      <w:pPr>
        <w:jc w:val="both"/>
        <w:rPr>
          <w:rFonts w:asciiTheme="minorHAnsi" w:hAnsiTheme="minorHAnsi"/>
        </w:rPr>
      </w:pPr>
      <w:proofErr w:type="spellStart"/>
      <w:r>
        <w:rPr>
          <w:rFonts w:asciiTheme="minorHAnsi" w:hAnsiTheme="minorHAnsi"/>
        </w:rPr>
        <w:t>Prasoon</w:t>
      </w:r>
      <w:proofErr w:type="spellEnd"/>
      <w:r>
        <w:rPr>
          <w:rFonts w:asciiTheme="minorHAnsi" w:hAnsiTheme="minorHAnsi"/>
        </w:rPr>
        <w:t xml:space="preserve"> </w:t>
      </w:r>
      <w:proofErr w:type="spellStart"/>
      <w:r>
        <w:rPr>
          <w:rFonts w:asciiTheme="minorHAnsi" w:hAnsiTheme="minorHAnsi"/>
        </w:rPr>
        <w:t>Pandya</w:t>
      </w:r>
      <w:proofErr w:type="spellEnd"/>
      <w:r>
        <w:rPr>
          <w:rFonts w:asciiTheme="minorHAnsi" w:hAnsiTheme="minorHAnsi"/>
        </w:rPr>
        <w:t xml:space="preserve"> &lt; </w:t>
      </w:r>
      <w:hyperlink r:id="rId14" w:history="1">
        <w:r>
          <w:rPr>
            <w:rStyle w:val="Hyperlink"/>
            <w:rFonts w:asciiTheme="minorHAnsi" w:eastAsiaTheme="majorEastAsia" w:hAnsiTheme="minorHAnsi"/>
            <w:color w:val="auto"/>
          </w:rPr>
          <w:t>pdpandya@syr.edu</w:t>
        </w:r>
      </w:hyperlink>
      <w:r>
        <w:rPr>
          <w:rFonts w:asciiTheme="minorHAnsi" w:hAnsiTheme="minorHAnsi"/>
        </w:rPr>
        <w:t xml:space="preserve"> &gt;</w:t>
      </w:r>
      <w:bookmarkStart w:id="18" w:name="_GoBack"/>
      <w:bookmarkEnd w:id="18"/>
    </w:p>
    <w:sectPr w:rsidR="00DE6561" w:rsidRPr="00192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A3C63"/>
    <w:multiLevelType w:val="hybridMultilevel"/>
    <w:tmpl w:val="64220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AE87868"/>
    <w:multiLevelType w:val="hybridMultilevel"/>
    <w:tmpl w:val="5818EFD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D5185"/>
    <w:multiLevelType w:val="hybridMultilevel"/>
    <w:tmpl w:val="BF1643B2"/>
    <w:lvl w:ilvl="0" w:tplc="6764E41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22682F66"/>
    <w:multiLevelType w:val="hybridMultilevel"/>
    <w:tmpl w:val="F48640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5E70DE8"/>
    <w:multiLevelType w:val="hybridMultilevel"/>
    <w:tmpl w:val="E63AE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75621A2"/>
    <w:multiLevelType w:val="hybridMultilevel"/>
    <w:tmpl w:val="A09AD1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853"/>
    <w:rsid w:val="000B327B"/>
    <w:rsid w:val="001132CB"/>
    <w:rsid w:val="00192A3C"/>
    <w:rsid w:val="00224122"/>
    <w:rsid w:val="005B752D"/>
    <w:rsid w:val="005D471F"/>
    <w:rsid w:val="006710CB"/>
    <w:rsid w:val="009A35D1"/>
    <w:rsid w:val="00B01CFC"/>
    <w:rsid w:val="00D13853"/>
    <w:rsid w:val="00DE6561"/>
    <w:rsid w:val="00F54570"/>
    <w:rsid w:val="00F851F1"/>
    <w:rsid w:val="00F86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5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138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D1385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85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13853"/>
    <w:rPr>
      <w:color w:val="0000FF"/>
      <w:u w:val="single"/>
    </w:rPr>
  </w:style>
  <w:style w:type="paragraph" w:styleId="Title">
    <w:name w:val="Title"/>
    <w:basedOn w:val="Normal"/>
    <w:next w:val="Normal"/>
    <w:link w:val="TitleChar"/>
    <w:uiPriority w:val="10"/>
    <w:qFormat/>
    <w:rsid w:val="00D1385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385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13853"/>
    <w:pPr>
      <w:ind w:left="720"/>
      <w:contextualSpacing/>
    </w:pPr>
  </w:style>
  <w:style w:type="paragraph" w:styleId="BalloonText">
    <w:name w:val="Balloon Text"/>
    <w:basedOn w:val="Normal"/>
    <w:link w:val="BalloonTextChar"/>
    <w:uiPriority w:val="99"/>
    <w:semiHidden/>
    <w:unhideWhenUsed/>
    <w:rsid w:val="00D13853"/>
    <w:rPr>
      <w:rFonts w:ascii="Tahoma" w:hAnsi="Tahoma" w:cs="Tahoma"/>
      <w:sz w:val="16"/>
      <w:szCs w:val="16"/>
    </w:rPr>
  </w:style>
  <w:style w:type="character" w:customStyle="1" w:styleId="BalloonTextChar">
    <w:name w:val="Balloon Text Char"/>
    <w:basedOn w:val="DefaultParagraphFont"/>
    <w:link w:val="BalloonText"/>
    <w:uiPriority w:val="99"/>
    <w:semiHidden/>
    <w:rsid w:val="00D13853"/>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D13853"/>
    <w:rPr>
      <w:rFonts w:asciiTheme="majorHAnsi" w:eastAsiaTheme="majorEastAsia" w:hAnsiTheme="majorHAnsi" w:cstheme="majorBidi"/>
      <w:b/>
      <w:bCs/>
      <w:i/>
      <w:iCs/>
      <w:color w:val="4F81BD" w:themeColor="accent1"/>
      <w:sz w:val="24"/>
      <w:szCs w:val="24"/>
    </w:rPr>
  </w:style>
  <w:style w:type="paragraph" w:customStyle="1" w:styleId="doctext">
    <w:name w:val="doctext"/>
    <w:basedOn w:val="Normal"/>
    <w:rsid w:val="00D13853"/>
    <w:pPr>
      <w:spacing w:before="100" w:beforeAutospacing="1" w:after="100" w:afterAutospacing="1"/>
    </w:pPr>
  </w:style>
  <w:style w:type="character" w:customStyle="1" w:styleId="docemphasis">
    <w:name w:val="docemphasis"/>
    <w:basedOn w:val="DefaultParagraphFont"/>
    <w:rsid w:val="00D138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5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138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D1385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85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13853"/>
    <w:rPr>
      <w:color w:val="0000FF"/>
      <w:u w:val="single"/>
    </w:rPr>
  </w:style>
  <w:style w:type="paragraph" w:styleId="Title">
    <w:name w:val="Title"/>
    <w:basedOn w:val="Normal"/>
    <w:next w:val="Normal"/>
    <w:link w:val="TitleChar"/>
    <w:uiPriority w:val="10"/>
    <w:qFormat/>
    <w:rsid w:val="00D1385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385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13853"/>
    <w:pPr>
      <w:ind w:left="720"/>
      <w:contextualSpacing/>
    </w:pPr>
  </w:style>
  <w:style w:type="paragraph" w:styleId="BalloonText">
    <w:name w:val="Balloon Text"/>
    <w:basedOn w:val="Normal"/>
    <w:link w:val="BalloonTextChar"/>
    <w:uiPriority w:val="99"/>
    <w:semiHidden/>
    <w:unhideWhenUsed/>
    <w:rsid w:val="00D13853"/>
    <w:rPr>
      <w:rFonts w:ascii="Tahoma" w:hAnsi="Tahoma" w:cs="Tahoma"/>
      <w:sz w:val="16"/>
      <w:szCs w:val="16"/>
    </w:rPr>
  </w:style>
  <w:style w:type="character" w:customStyle="1" w:styleId="BalloonTextChar">
    <w:name w:val="Balloon Text Char"/>
    <w:basedOn w:val="DefaultParagraphFont"/>
    <w:link w:val="BalloonText"/>
    <w:uiPriority w:val="99"/>
    <w:semiHidden/>
    <w:rsid w:val="00D13853"/>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D13853"/>
    <w:rPr>
      <w:rFonts w:asciiTheme="majorHAnsi" w:eastAsiaTheme="majorEastAsia" w:hAnsiTheme="majorHAnsi" w:cstheme="majorBidi"/>
      <w:b/>
      <w:bCs/>
      <w:i/>
      <w:iCs/>
      <w:color w:val="4F81BD" w:themeColor="accent1"/>
      <w:sz w:val="24"/>
      <w:szCs w:val="24"/>
    </w:rPr>
  </w:style>
  <w:style w:type="paragraph" w:customStyle="1" w:styleId="doctext">
    <w:name w:val="doctext"/>
    <w:basedOn w:val="Normal"/>
    <w:rsid w:val="00D13853"/>
    <w:pPr>
      <w:spacing w:before="100" w:beforeAutospacing="1" w:after="100" w:afterAutospacing="1"/>
    </w:pPr>
  </w:style>
  <w:style w:type="character" w:customStyle="1" w:styleId="docemphasis">
    <w:name w:val="docemphasis"/>
    <w:basedOn w:val="DefaultParagraphFont"/>
    <w:rsid w:val="00D13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27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E%20books\The%20Design%20And%20Implementation%20Of%20The%20FreeBSD%20Operating%20System%20(2004).chm::/gloss01.ht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k:@MSITStore:D:\E%20books\The%20Design%20And%20Implementation%20Of%20The%20FreeBSD%20Operating%20System%20(2004).chm::/gloss01.htm" TargetMode="Externa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k:@MSITStore:D:\E%20books\The%20Design%20And%20Implementation%20Of%20The%20FreeBSD%20Operating%20System%20(2004).chm::/gloss01.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k:@MSITStore:D:\E%20books\The%20Design%20And%20Implementation%20Of%20The%20FreeBSD%20Operating%20System%20(2004).chm::/gloss01.htm" TargetMode="External"/><Relationship Id="rId4" Type="http://schemas.microsoft.com/office/2007/relationships/stylesWithEffects" Target="stylesWithEffects.xml"/><Relationship Id="rId9" Type="http://schemas.openxmlformats.org/officeDocument/2006/relationships/hyperlink" Target="mk:@MSITStore:D:\E%20books\The%20Design%20And%20Implementation%20Of%20The%20FreeBSD%20Operating%20System%20(2004).chm::/gloss01.htm" TargetMode="External"/><Relationship Id="rId14" Type="http://schemas.openxmlformats.org/officeDocument/2006/relationships/hyperlink" Target="mailto:pdpandya@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1610E-4D20-4D0D-8C68-2B09A5F9F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Prasoon Pandya</dc:creator>
  <cp:lastModifiedBy>Prasoon Pandya</cp:lastModifiedBy>
  <cp:revision>7</cp:revision>
  <dcterms:created xsi:type="dcterms:W3CDTF">2013-10-02T02:34:00Z</dcterms:created>
  <dcterms:modified xsi:type="dcterms:W3CDTF">2013-10-02T20:18:00Z</dcterms:modified>
</cp:coreProperties>
</file>