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853" w:rsidRDefault="00D13853" w:rsidP="00A85109">
      <w:pPr>
        <w:pStyle w:val="Title"/>
        <w:jc w:val="both"/>
        <w:rPr>
          <w:rFonts w:asciiTheme="minorHAnsi" w:hAnsiTheme="minorHAnsi"/>
          <w:color w:val="auto"/>
        </w:rPr>
      </w:pPr>
      <w:r>
        <w:rPr>
          <w:rFonts w:asciiTheme="minorHAnsi" w:hAnsiTheme="minorHAnsi"/>
          <w:color w:val="auto"/>
        </w:rPr>
        <w:t>CIS 657 (POS) fall 2013</w:t>
      </w:r>
    </w:p>
    <w:p w:rsidR="00D13853" w:rsidRDefault="00A85109" w:rsidP="00A85109">
      <w:pPr>
        <w:pStyle w:val="Title"/>
        <w:jc w:val="both"/>
        <w:rPr>
          <w:rFonts w:asciiTheme="minorHAnsi" w:hAnsiTheme="minorHAnsi"/>
          <w:color w:val="auto"/>
        </w:rPr>
      </w:pPr>
      <w:r>
        <w:rPr>
          <w:rFonts w:asciiTheme="minorHAnsi" w:hAnsiTheme="minorHAnsi"/>
          <w:color w:val="auto"/>
        </w:rPr>
        <w:t>Lab 5</w:t>
      </w:r>
      <w:r w:rsidR="00D13853">
        <w:rPr>
          <w:rFonts w:asciiTheme="minorHAnsi" w:hAnsiTheme="minorHAnsi"/>
          <w:color w:val="auto"/>
        </w:rPr>
        <w:t xml:space="preserve">: </w:t>
      </w:r>
      <w:r>
        <w:rPr>
          <w:rFonts w:asciiTheme="minorHAnsi" w:hAnsiTheme="minorHAnsi"/>
          <w:color w:val="auto"/>
        </w:rPr>
        <w:t>Software Interrupt Implementation</w:t>
      </w:r>
    </w:p>
    <w:p w:rsidR="00D13853" w:rsidRDefault="00D13853" w:rsidP="00A85109">
      <w:pPr>
        <w:pStyle w:val="Heading1"/>
        <w:jc w:val="both"/>
        <w:rPr>
          <w:rFonts w:asciiTheme="minorHAnsi" w:hAnsiTheme="minorHAnsi"/>
        </w:rPr>
      </w:pPr>
      <w:r>
        <w:rPr>
          <w:rFonts w:asciiTheme="minorHAnsi" w:hAnsiTheme="minorHAnsi"/>
          <w:b w:val="0"/>
        </w:rPr>
        <w:t xml:space="preserve">1. </w:t>
      </w:r>
      <w:r w:rsidR="00A85109" w:rsidRPr="00A85109">
        <w:rPr>
          <w:rFonts w:asciiTheme="minorHAnsi" w:hAnsiTheme="minorHAnsi"/>
        </w:rPr>
        <w:t>Software Interrupts</w:t>
      </w:r>
      <w:r w:rsidRPr="00D13853">
        <w:rPr>
          <w:rFonts w:asciiTheme="minorHAnsi" w:hAnsiTheme="minorHAnsi"/>
        </w:rPr>
        <w:t xml:space="preserve"> </w:t>
      </w:r>
    </w:p>
    <w:p w:rsidR="00A85109" w:rsidRPr="00A85109" w:rsidRDefault="00A85109" w:rsidP="00A85109">
      <w:pPr>
        <w:pStyle w:val="Heading4"/>
        <w:jc w:val="both"/>
        <w:rPr>
          <w:rFonts w:asciiTheme="minorHAnsi" w:eastAsia="Times New Roman" w:hAnsiTheme="minorHAnsi" w:cs="Times New Roman"/>
          <w:b w:val="0"/>
          <w:bCs w:val="0"/>
          <w:i w:val="0"/>
          <w:iCs w:val="0"/>
          <w:color w:val="auto"/>
        </w:rPr>
      </w:pPr>
      <w:r w:rsidRPr="00A85109">
        <w:rPr>
          <w:rFonts w:asciiTheme="minorHAnsi" w:eastAsia="Times New Roman" w:hAnsiTheme="minorHAnsi" w:cs="Times New Roman"/>
          <w:b w:val="0"/>
          <w:bCs w:val="0"/>
          <w:i w:val="0"/>
          <w:iCs w:val="0"/>
          <w:color w:val="auto"/>
        </w:rPr>
        <w:t xml:space="preserve">The mechanism for doing lower-priority processing is called a </w:t>
      </w:r>
      <w:hyperlink r:id="rId7" w:anchor="gloss01entry371" w:history="1">
        <w:r w:rsidRPr="00A85109">
          <w:rPr>
            <w:rFonts w:eastAsia="Times New Roman" w:cs="Times New Roman"/>
            <w:b w:val="0"/>
            <w:bCs w:val="0"/>
            <w:color w:val="auto"/>
          </w:rPr>
          <w:t>software interrupt</w:t>
        </w:r>
      </w:hyperlink>
      <w:r w:rsidRPr="00A85109">
        <w:rPr>
          <w:rFonts w:asciiTheme="minorHAnsi" w:eastAsia="Times New Roman" w:hAnsiTheme="minorHAnsi" w:cs="Times New Roman"/>
          <w:b w:val="0"/>
          <w:bCs w:val="0"/>
          <w:i w:val="0"/>
          <w:iCs w:val="0"/>
          <w:color w:val="auto"/>
        </w:rPr>
        <w:t>. Typically, a high-priority interrupt creates a queue of work to be done at a lower-priority level. As with hardware devices in FreeBSD 5.2, each software interrupt has a process context associated with it. The software-interrupt processes are generally given a lower scheduling priority than the device-driver processes but a higher priority than those given to user processes. Whenever a hardware interrupt arrives, the process associated with device driver will attain the highest priority and be scheduled to run. When there are no device-driver processes that are runnable, the highest priority software-interrupt process will be scheduled to run. If there are no software-interrupt processes that are runnable, then the highest priority user process will run. If either a software-interrupt process or a user process is running when an interrupt arrives and makes its device-driver process runnable, the scheduler will preempt the software-interrupt or user process to run the device-driver process.</w:t>
      </w:r>
    </w:p>
    <w:p w:rsidR="00D13853" w:rsidRPr="00D13853" w:rsidRDefault="00A85109" w:rsidP="00A85109">
      <w:pPr>
        <w:pStyle w:val="Heading4"/>
        <w:jc w:val="both"/>
        <w:rPr>
          <w:rFonts w:asciiTheme="minorHAnsi" w:hAnsiTheme="minorHAnsi"/>
          <w:i w:val="0"/>
          <w:iCs w:val="0"/>
          <w:color w:val="365F91" w:themeColor="accent1" w:themeShade="BF"/>
        </w:rPr>
      </w:pPr>
      <w:r w:rsidRPr="00A85109">
        <w:rPr>
          <w:rFonts w:asciiTheme="minorHAnsi" w:hAnsiTheme="minorHAnsi"/>
          <w:i w:val="0"/>
          <w:iCs w:val="0"/>
          <w:color w:val="365F91" w:themeColor="accent1" w:themeShade="BF"/>
        </w:rPr>
        <w:t>Clock Interrupts</w:t>
      </w:r>
    </w:p>
    <w:p w:rsidR="00A85109" w:rsidRPr="00A85109" w:rsidRDefault="00A85109" w:rsidP="00A85109">
      <w:pPr>
        <w:pStyle w:val="doctext"/>
        <w:jc w:val="both"/>
        <w:rPr>
          <w:rFonts w:asciiTheme="minorHAnsi" w:hAnsiTheme="minorHAnsi"/>
        </w:rPr>
      </w:pPr>
      <w:bookmarkStart w:id="0" w:name="ch03index58"/>
      <w:bookmarkStart w:id="1" w:name="ch03index57"/>
      <w:bookmarkStart w:id="2" w:name="ch03index56"/>
      <w:bookmarkStart w:id="3" w:name="ch03index55"/>
      <w:bookmarkStart w:id="4" w:name="ch03index54"/>
      <w:bookmarkStart w:id="5" w:name="ch03index53"/>
      <w:bookmarkEnd w:id="0"/>
      <w:bookmarkEnd w:id="1"/>
      <w:bookmarkEnd w:id="2"/>
      <w:bookmarkEnd w:id="3"/>
      <w:bookmarkEnd w:id="4"/>
      <w:bookmarkEnd w:id="5"/>
      <w:r w:rsidRPr="00A85109">
        <w:rPr>
          <w:rFonts w:asciiTheme="minorHAnsi" w:hAnsiTheme="minorHAnsi"/>
        </w:rPr>
        <w:t xml:space="preserve">Interrupts for clock ticks are posted at a high hardware-interrupt priority. After switching to the clock-device process, the </w:t>
      </w:r>
      <w:proofErr w:type="spellStart"/>
      <w:proofErr w:type="gramStart"/>
      <w:r w:rsidRPr="00A85109">
        <w:rPr>
          <w:rFonts w:asciiTheme="minorHAnsi" w:hAnsiTheme="minorHAnsi"/>
        </w:rPr>
        <w:t>hardclock</w:t>
      </w:r>
      <w:proofErr w:type="spellEnd"/>
      <w:r w:rsidRPr="00A85109">
        <w:rPr>
          <w:rFonts w:asciiTheme="minorHAnsi" w:hAnsiTheme="minorHAnsi"/>
        </w:rPr>
        <w:t>(</w:t>
      </w:r>
      <w:proofErr w:type="gramEnd"/>
      <w:r w:rsidRPr="00A85109">
        <w:rPr>
          <w:rFonts w:asciiTheme="minorHAnsi" w:hAnsiTheme="minorHAnsi"/>
        </w:rPr>
        <w:t xml:space="preserve">) routine is called. It is important that the </w:t>
      </w:r>
      <w:proofErr w:type="spellStart"/>
      <w:proofErr w:type="gramStart"/>
      <w:r w:rsidRPr="00A85109">
        <w:rPr>
          <w:rFonts w:asciiTheme="minorHAnsi" w:hAnsiTheme="minorHAnsi"/>
        </w:rPr>
        <w:t>hardclock</w:t>
      </w:r>
      <w:proofErr w:type="spellEnd"/>
      <w:r w:rsidRPr="00A85109">
        <w:rPr>
          <w:rFonts w:asciiTheme="minorHAnsi" w:hAnsiTheme="minorHAnsi"/>
        </w:rPr>
        <w:t>(</w:t>
      </w:r>
      <w:proofErr w:type="gramEnd"/>
      <w:r w:rsidRPr="00A85109">
        <w:rPr>
          <w:rFonts w:asciiTheme="minorHAnsi" w:hAnsiTheme="minorHAnsi"/>
        </w:rPr>
        <w:t xml:space="preserve">) routine finish its job quickly: If </w:t>
      </w:r>
      <w:proofErr w:type="spellStart"/>
      <w:r w:rsidRPr="00A85109">
        <w:rPr>
          <w:rFonts w:asciiTheme="minorHAnsi" w:hAnsiTheme="minorHAnsi"/>
        </w:rPr>
        <w:t>hardclock</w:t>
      </w:r>
      <w:proofErr w:type="spellEnd"/>
      <w:r w:rsidRPr="00A85109">
        <w:rPr>
          <w:rFonts w:asciiTheme="minorHAnsi" w:hAnsiTheme="minorHAnsi"/>
        </w:rPr>
        <w:t xml:space="preserve">() runs for more than one tick, it will miss the next clock interrupt. So the time spent in </w:t>
      </w:r>
      <w:proofErr w:type="spellStart"/>
      <w:proofErr w:type="gramStart"/>
      <w:r w:rsidRPr="00A85109">
        <w:rPr>
          <w:rFonts w:asciiTheme="minorHAnsi" w:hAnsiTheme="minorHAnsi"/>
        </w:rPr>
        <w:t>hardclock</w:t>
      </w:r>
      <w:proofErr w:type="spellEnd"/>
      <w:r w:rsidRPr="00A85109">
        <w:rPr>
          <w:rFonts w:asciiTheme="minorHAnsi" w:hAnsiTheme="minorHAnsi"/>
        </w:rPr>
        <w:t>(</w:t>
      </w:r>
      <w:proofErr w:type="gramEnd"/>
      <w:r w:rsidRPr="00A85109">
        <w:rPr>
          <w:rFonts w:asciiTheme="minorHAnsi" w:hAnsiTheme="minorHAnsi"/>
        </w:rPr>
        <w:t xml:space="preserve">) is minimized, less critical time-related processing is handled by a lower-priority software-interrupt handler called </w:t>
      </w:r>
      <w:proofErr w:type="spellStart"/>
      <w:r w:rsidRPr="00A85109">
        <w:rPr>
          <w:rFonts w:asciiTheme="minorHAnsi" w:hAnsiTheme="minorHAnsi"/>
        </w:rPr>
        <w:t>softclock</w:t>
      </w:r>
      <w:proofErr w:type="spellEnd"/>
      <w:r w:rsidRPr="00A85109">
        <w:rPr>
          <w:rFonts w:asciiTheme="minorHAnsi" w:hAnsiTheme="minorHAnsi"/>
        </w:rPr>
        <w:t xml:space="preserve">().The remaining time-related processing involves processing timeout requests and periodically reprioritizing processes that are ready to run. These functions are handled by the </w:t>
      </w:r>
      <w:proofErr w:type="spellStart"/>
      <w:proofErr w:type="gramStart"/>
      <w:r w:rsidRPr="00A85109">
        <w:rPr>
          <w:rFonts w:asciiTheme="minorHAnsi" w:hAnsiTheme="minorHAnsi"/>
        </w:rPr>
        <w:t>softclock</w:t>
      </w:r>
      <w:proofErr w:type="spellEnd"/>
      <w:r w:rsidRPr="00A85109">
        <w:rPr>
          <w:rFonts w:asciiTheme="minorHAnsi" w:hAnsiTheme="minorHAnsi"/>
        </w:rPr>
        <w:t>(</w:t>
      </w:r>
      <w:proofErr w:type="gramEnd"/>
      <w:r w:rsidRPr="00A85109">
        <w:rPr>
          <w:rFonts w:asciiTheme="minorHAnsi" w:hAnsiTheme="minorHAnsi"/>
        </w:rPr>
        <w:t xml:space="preserve">) routine. When </w:t>
      </w:r>
      <w:proofErr w:type="spellStart"/>
      <w:proofErr w:type="gramStart"/>
      <w:r w:rsidRPr="00A85109">
        <w:rPr>
          <w:rFonts w:asciiTheme="minorHAnsi" w:hAnsiTheme="minorHAnsi"/>
        </w:rPr>
        <w:t>hardclock</w:t>
      </w:r>
      <w:proofErr w:type="spellEnd"/>
      <w:r w:rsidRPr="00A85109">
        <w:rPr>
          <w:rFonts w:asciiTheme="minorHAnsi" w:hAnsiTheme="minorHAnsi"/>
        </w:rPr>
        <w:t>(</w:t>
      </w:r>
      <w:proofErr w:type="gramEnd"/>
      <w:r w:rsidRPr="00A85109">
        <w:rPr>
          <w:rFonts w:asciiTheme="minorHAnsi" w:hAnsiTheme="minorHAnsi"/>
        </w:rPr>
        <w:t xml:space="preserve">) completes, if there were any </w:t>
      </w:r>
      <w:proofErr w:type="spellStart"/>
      <w:r w:rsidRPr="00A85109">
        <w:rPr>
          <w:rFonts w:asciiTheme="minorHAnsi" w:hAnsiTheme="minorHAnsi"/>
        </w:rPr>
        <w:t>softclock</w:t>
      </w:r>
      <w:proofErr w:type="spellEnd"/>
      <w:r w:rsidRPr="00A85109">
        <w:rPr>
          <w:rFonts w:asciiTheme="minorHAnsi" w:hAnsiTheme="minorHAnsi"/>
        </w:rPr>
        <w:t xml:space="preserve">() functions to be done, </w:t>
      </w:r>
      <w:proofErr w:type="spellStart"/>
      <w:r w:rsidRPr="00A85109">
        <w:rPr>
          <w:rFonts w:asciiTheme="minorHAnsi" w:hAnsiTheme="minorHAnsi"/>
        </w:rPr>
        <w:t>hardclock</w:t>
      </w:r>
      <w:proofErr w:type="spellEnd"/>
      <w:r w:rsidRPr="00A85109">
        <w:rPr>
          <w:rFonts w:asciiTheme="minorHAnsi" w:hAnsiTheme="minorHAnsi"/>
        </w:rPr>
        <w:t xml:space="preserve">() schedules the </w:t>
      </w:r>
      <w:proofErr w:type="spellStart"/>
      <w:r w:rsidRPr="00A85109">
        <w:rPr>
          <w:rFonts w:asciiTheme="minorHAnsi" w:hAnsiTheme="minorHAnsi"/>
        </w:rPr>
        <w:t>softclock</w:t>
      </w:r>
      <w:proofErr w:type="spellEnd"/>
      <w:r w:rsidRPr="00A85109">
        <w:rPr>
          <w:rFonts w:asciiTheme="minorHAnsi" w:hAnsiTheme="minorHAnsi"/>
        </w:rPr>
        <w:t xml:space="preserve"> process to run.</w:t>
      </w:r>
    </w:p>
    <w:p w:rsidR="00A85109" w:rsidRDefault="00A85109" w:rsidP="00A85109">
      <w:pPr>
        <w:pStyle w:val="doctext"/>
        <w:jc w:val="both"/>
      </w:pPr>
    </w:p>
    <w:p w:rsidR="00D13853" w:rsidRPr="005D471F" w:rsidRDefault="00A85109" w:rsidP="00A85109">
      <w:pPr>
        <w:pStyle w:val="doctext"/>
        <w:jc w:val="both"/>
        <w:rPr>
          <w:rFonts w:asciiTheme="minorHAnsi" w:hAnsiTheme="minorHAnsi"/>
        </w:rPr>
      </w:pPr>
      <w:r w:rsidRPr="005D471F">
        <w:rPr>
          <w:rFonts w:asciiTheme="minorHAnsi" w:hAnsiTheme="minorHAnsi"/>
          <w:bCs/>
        </w:rPr>
        <w:t xml:space="preserve"> </w:t>
      </w:r>
      <w:r w:rsidR="00D13853" w:rsidRPr="005D471F">
        <w:rPr>
          <w:rFonts w:asciiTheme="minorHAnsi" w:hAnsiTheme="minorHAnsi"/>
          <w:bCs/>
        </w:rPr>
        <w:t xml:space="preserve">(Excerpts from the textbook: The Design and implementation of FreeBSD Operating System by Marshall Kirk </w:t>
      </w:r>
      <w:proofErr w:type="spellStart"/>
      <w:r w:rsidR="00D13853" w:rsidRPr="005D471F">
        <w:rPr>
          <w:rFonts w:asciiTheme="minorHAnsi" w:hAnsiTheme="minorHAnsi"/>
          <w:bCs/>
        </w:rPr>
        <w:t>McKusick</w:t>
      </w:r>
      <w:proofErr w:type="spellEnd"/>
      <w:r w:rsidR="00D13853" w:rsidRPr="005D471F">
        <w:rPr>
          <w:rFonts w:asciiTheme="minorHAnsi" w:hAnsiTheme="minorHAnsi"/>
          <w:bCs/>
        </w:rPr>
        <w:t>)</w:t>
      </w:r>
    </w:p>
    <w:p w:rsidR="00D13853" w:rsidRPr="00D13853" w:rsidRDefault="00D13853" w:rsidP="00A85109">
      <w:pPr>
        <w:pStyle w:val="doctext"/>
        <w:jc w:val="both"/>
        <w:rPr>
          <w:rFonts w:asciiTheme="minorHAnsi" w:hAnsiTheme="minorHAnsi"/>
        </w:rPr>
      </w:pPr>
    </w:p>
    <w:p w:rsidR="00D13853" w:rsidRDefault="00D13853" w:rsidP="00A85109">
      <w:pPr>
        <w:jc w:val="both"/>
        <w:rPr>
          <w:rFonts w:asciiTheme="minorHAnsi" w:hAnsiTheme="minorHAnsi"/>
          <w:sz w:val="22"/>
          <w:szCs w:val="22"/>
        </w:rPr>
      </w:pPr>
    </w:p>
    <w:p w:rsidR="00D13853" w:rsidRDefault="00D13853" w:rsidP="00A85109">
      <w:pPr>
        <w:jc w:val="both"/>
        <w:rPr>
          <w:rFonts w:asciiTheme="minorHAnsi" w:hAnsiTheme="minorHAnsi"/>
          <w:sz w:val="22"/>
          <w:szCs w:val="22"/>
        </w:rPr>
      </w:pPr>
    </w:p>
    <w:p w:rsidR="00162E58" w:rsidRDefault="005D471F" w:rsidP="00A85109">
      <w:pPr>
        <w:pStyle w:val="Heading1"/>
        <w:jc w:val="both"/>
        <w:rPr>
          <w:rFonts w:asciiTheme="minorHAnsi" w:hAnsiTheme="minorHAnsi"/>
        </w:rPr>
      </w:pPr>
      <w:r>
        <w:rPr>
          <w:rFonts w:asciiTheme="minorHAnsi" w:hAnsiTheme="minorHAnsi"/>
        </w:rPr>
        <w:lastRenderedPageBreak/>
        <w:t xml:space="preserve">2. </w:t>
      </w:r>
      <w:proofErr w:type="spellStart"/>
      <w:r w:rsidR="00A85109">
        <w:rPr>
          <w:rFonts w:asciiTheme="minorHAnsi" w:hAnsiTheme="minorHAnsi"/>
        </w:rPr>
        <w:t>swi_</w:t>
      </w:r>
      <w:proofErr w:type="gramStart"/>
      <w:r w:rsidR="00A85109">
        <w:rPr>
          <w:rFonts w:asciiTheme="minorHAnsi" w:hAnsiTheme="minorHAnsi"/>
        </w:rPr>
        <w:t>add</w:t>
      </w:r>
      <w:proofErr w:type="spellEnd"/>
      <w:r w:rsidR="00A85109">
        <w:rPr>
          <w:rFonts w:asciiTheme="minorHAnsi" w:hAnsiTheme="minorHAnsi"/>
        </w:rPr>
        <w:t>(</w:t>
      </w:r>
      <w:proofErr w:type="gramEnd"/>
      <w:r w:rsidR="00A85109">
        <w:rPr>
          <w:rFonts w:asciiTheme="minorHAnsi" w:hAnsiTheme="minorHAnsi"/>
        </w:rPr>
        <w:t xml:space="preserve">) and </w:t>
      </w:r>
      <w:proofErr w:type="spellStart"/>
      <w:r w:rsidR="00A85109">
        <w:rPr>
          <w:rFonts w:asciiTheme="minorHAnsi" w:hAnsiTheme="minorHAnsi"/>
        </w:rPr>
        <w:t>swi_sched</w:t>
      </w:r>
      <w:proofErr w:type="spellEnd"/>
      <w:r w:rsidR="00A85109">
        <w:rPr>
          <w:rFonts w:asciiTheme="minorHAnsi" w:hAnsiTheme="minorHAnsi"/>
        </w:rPr>
        <w:t>()</w:t>
      </w:r>
      <w:r w:rsidR="00BC10AD">
        <w:rPr>
          <w:rFonts w:asciiTheme="minorHAnsi" w:hAnsiTheme="minorHAnsi"/>
        </w:rPr>
        <w:t xml:space="preserve"> function calls</w:t>
      </w:r>
    </w:p>
    <w:p w:rsidR="00A85109" w:rsidRPr="00A85109" w:rsidRDefault="00A85109" w:rsidP="00A85109"/>
    <w:p w:rsidR="00A85109" w:rsidRPr="00A85109" w:rsidRDefault="00A85109" w:rsidP="00A85109">
      <w:pPr>
        <w:jc w:val="both"/>
        <w:rPr>
          <w:rFonts w:asciiTheme="minorHAnsi" w:hAnsiTheme="minorHAnsi"/>
        </w:rPr>
      </w:pPr>
      <w:r w:rsidRPr="00A85109">
        <w:rPr>
          <w:rFonts w:asciiTheme="minorHAnsi" w:hAnsiTheme="minorHAnsi"/>
        </w:rPr>
        <w:t xml:space="preserve">The </w:t>
      </w:r>
      <w:proofErr w:type="spellStart"/>
      <w:r w:rsidRPr="00A85109">
        <w:rPr>
          <w:rFonts w:asciiTheme="minorHAnsi" w:hAnsiTheme="minorHAnsi"/>
        </w:rPr>
        <w:t>swi_</w:t>
      </w:r>
      <w:proofErr w:type="gramStart"/>
      <w:r w:rsidRPr="00A85109">
        <w:rPr>
          <w:rFonts w:asciiTheme="minorHAnsi" w:hAnsiTheme="minorHAnsi"/>
        </w:rPr>
        <w:t>add</w:t>
      </w:r>
      <w:proofErr w:type="spellEnd"/>
      <w:r w:rsidRPr="00A85109">
        <w:rPr>
          <w:rFonts w:asciiTheme="minorHAnsi" w:hAnsiTheme="minorHAnsi"/>
        </w:rPr>
        <w:t>(</w:t>
      </w:r>
      <w:proofErr w:type="gramEnd"/>
      <w:r w:rsidRPr="00A85109">
        <w:rPr>
          <w:rFonts w:asciiTheme="minorHAnsi" w:hAnsiTheme="minorHAnsi"/>
        </w:rPr>
        <w:t>) function is used to regist</w:t>
      </w:r>
      <w:r w:rsidR="00726F9C">
        <w:rPr>
          <w:rFonts w:asciiTheme="minorHAnsi" w:hAnsiTheme="minorHAnsi"/>
        </w:rPr>
        <w:t>er a new software interrupt han</w:t>
      </w:r>
      <w:r w:rsidRPr="00A85109">
        <w:rPr>
          <w:rFonts w:asciiTheme="minorHAnsi" w:hAnsiTheme="minorHAnsi"/>
        </w:rPr>
        <w:t xml:space="preserve">dler.  The </w:t>
      </w:r>
      <w:proofErr w:type="spellStart"/>
      <w:r w:rsidRPr="00A85109">
        <w:rPr>
          <w:rFonts w:asciiTheme="minorHAnsi" w:hAnsiTheme="minorHAnsi"/>
        </w:rPr>
        <w:t>ithdp</w:t>
      </w:r>
      <w:proofErr w:type="spellEnd"/>
      <w:r w:rsidRPr="00A85109">
        <w:rPr>
          <w:rFonts w:asciiTheme="minorHAnsi" w:hAnsiTheme="minorHAnsi"/>
        </w:rPr>
        <w:t xml:space="preserve"> argument is an optional pointer to a </w:t>
      </w:r>
      <w:proofErr w:type="spellStart"/>
      <w:r w:rsidRPr="00A85109">
        <w:rPr>
          <w:rFonts w:asciiTheme="minorHAnsi" w:hAnsiTheme="minorHAnsi"/>
        </w:rPr>
        <w:t>struct</w:t>
      </w:r>
      <w:proofErr w:type="spellEnd"/>
      <w:r w:rsidRPr="00A85109">
        <w:rPr>
          <w:rFonts w:asciiTheme="minorHAnsi" w:hAnsiTheme="minorHAnsi"/>
        </w:rPr>
        <w:t xml:space="preserve"> </w:t>
      </w:r>
      <w:proofErr w:type="spellStart"/>
      <w:r w:rsidRPr="00A85109">
        <w:rPr>
          <w:rFonts w:asciiTheme="minorHAnsi" w:hAnsiTheme="minorHAnsi"/>
        </w:rPr>
        <w:t>ithd</w:t>
      </w:r>
      <w:proofErr w:type="spellEnd"/>
      <w:r>
        <w:rPr>
          <w:rFonts w:asciiTheme="minorHAnsi" w:hAnsiTheme="minorHAnsi"/>
        </w:rPr>
        <w:t xml:space="preserve"> </w:t>
      </w:r>
      <w:r w:rsidRPr="00A85109">
        <w:rPr>
          <w:rFonts w:asciiTheme="minorHAnsi" w:hAnsiTheme="minorHAnsi"/>
        </w:rPr>
        <w:t>pointer.  If this argument points t</w:t>
      </w:r>
      <w:r w:rsidR="00726F9C">
        <w:rPr>
          <w:rFonts w:asciiTheme="minorHAnsi" w:hAnsiTheme="minorHAnsi"/>
        </w:rPr>
        <w:t xml:space="preserve">o </w:t>
      </w:r>
      <w:proofErr w:type="gramStart"/>
      <w:r w:rsidR="00726F9C">
        <w:rPr>
          <w:rFonts w:asciiTheme="minorHAnsi" w:hAnsiTheme="minorHAnsi"/>
        </w:rPr>
        <w:t xml:space="preserve">an </w:t>
      </w:r>
      <w:r>
        <w:rPr>
          <w:rFonts w:asciiTheme="minorHAnsi" w:hAnsiTheme="minorHAnsi"/>
        </w:rPr>
        <w:t>existing</w:t>
      </w:r>
      <w:proofErr w:type="gramEnd"/>
      <w:r>
        <w:rPr>
          <w:rFonts w:asciiTheme="minorHAnsi" w:hAnsiTheme="minorHAnsi"/>
        </w:rPr>
        <w:t xml:space="preserve"> software interrupt </w:t>
      </w:r>
      <w:r w:rsidRPr="00A85109">
        <w:rPr>
          <w:rFonts w:asciiTheme="minorHAnsi" w:hAnsiTheme="minorHAnsi"/>
        </w:rPr>
        <w:t>thread, then this handler will be attached to that thread.  Otherwise a</w:t>
      </w:r>
      <w:r>
        <w:rPr>
          <w:rFonts w:asciiTheme="minorHAnsi" w:hAnsiTheme="minorHAnsi"/>
        </w:rPr>
        <w:t xml:space="preserve"> </w:t>
      </w:r>
      <w:r w:rsidRPr="00A85109">
        <w:rPr>
          <w:rFonts w:asciiTheme="minorHAnsi" w:hAnsiTheme="minorHAnsi"/>
        </w:rPr>
        <w:t xml:space="preserve">new thread will be created, and if </w:t>
      </w:r>
      <w:proofErr w:type="spellStart"/>
      <w:r w:rsidRPr="00A85109">
        <w:rPr>
          <w:rFonts w:asciiTheme="minorHAnsi" w:hAnsiTheme="minorHAnsi"/>
        </w:rPr>
        <w:t>ithdp</w:t>
      </w:r>
      <w:proofErr w:type="spellEnd"/>
      <w:r w:rsidRPr="00A85109">
        <w:rPr>
          <w:rFonts w:asciiTheme="minorHAnsi" w:hAnsiTheme="minorHAnsi"/>
        </w:rPr>
        <w:t xml:space="preserve"> is not NULL, then the pointer at</w:t>
      </w:r>
      <w:r>
        <w:rPr>
          <w:rFonts w:asciiTheme="minorHAnsi" w:hAnsiTheme="minorHAnsi"/>
        </w:rPr>
        <w:t xml:space="preserve"> </w:t>
      </w:r>
      <w:r w:rsidRPr="00A85109">
        <w:rPr>
          <w:rFonts w:asciiTheme="minorHAnsi" w:hAnsiTheme="minorHAnsi"/>
        </w:rPr>
        <w:t>that address to will be modified to point to the newly created thread.</w:t>
      </w:r>
      <w:r>
        <w:rPr>
          <w:rFonts w:asciiTheme="minorHAnsi" w:hAnsiTheme="minorHAnsi"/>
        </w:rPr>
        <w:t xml:space="preserve">  </w:t>
      </w:r>
      <w:r w:rsidRPr="00A85109">
        <w:rPr>
          <w:rFonts w:asciiTheme="minorHAnsi" w:hAnsiTheme="minorHAnsi"/>
        </w:rPr>
        <w:t>The name argument is used to associate a name with a specific handler.</w:t>
      </w:r>
      <w:r>
        <w:rPr>
          <w:rFonts w:asciiTheme="minorHAnsi" w:hAnsiTheme="minorHAnsi"/>
        </w:rPr>
        <w:t xml:space="preserve"> </w:t>
      </w:r>
      <w:r w:rsidRPr="00A85109">
        <w:rPr>
          <w:rFonts w:asciiTheme="minorHAnsi" w:hAnsiTheme="minorHAnsi"/>
        </w:rPr>
        <w:t>This name is appended to the name of the software interrupt thread that</w:t>
      </w:r>
      <w:r>
        <w:rPr>
          <w:rFonts w:asciiTheme="minorHAnsi" w:hAnsiTheme="minorHAnsi"/>
        </w:rPr>
        <w:t xml:space="preserve"> </w:t>
      </w:r>
      <w:r w:rsidRPr="00A85109">
        <w:rPr>
          <w:rFonts w:asciiTheme="minorHAnsi" w:hAnsiTheme="minorHAnsi"/>
        </w:rPr>
        <w:t xml:space="preserve">this handler is attached to.  The handler argument is the function that will be executed when the handler is scheduled to run.  The </w:t>
      </w:r>
      <w:proofErr w:type="spellStart"/>
      <w:r w:rsidRPr="00A85109">
        <w:rPr>
          <w:rFonts w:asciiTheme="minorHAnsi" w:hAnsiTheme="minorHAnsi"/>
        </w:rPr>
        <w:t>arg</w:t>
      </w:r>
      <w:proofErr w:type="spellEnd"/>
      <w:r w:rsidRPr="00A85109">
        <w:rPr>
          <w:rFonts w:asciiTheme="minorHAnsi" w:hAnsiTheme="minorHAnsi"/>
        </w:rPr>
        <w:t xml:space="preserve"> parameter will be passed in as the only parameter to handler when the function is</w:t>
      </w:r>
      <w:r w:rsidR="00BC10AD">
        <w:rPr>
          <w:rFonts w:asciiTheme="minorHAnsi" w:hAnsiTheme="minorHAnsi"/>
        </w:rPr>
        <w:t xml:space="preserve"> executed. </w:t>
      </w:r>
      <w:r w:rsidRPr="00A85109">
        <w:rPr>
          <w:rFonts w:asciiTheme="minorHAnsi" w:hAnsiTheme="minorHAnsi"/>
        </w:rPr>
        <w:t xml:space="preserve">The </w:t>
      </w:r>
      <w:proofErr w:type="spellStart"/>
      <w:r w:rsidRPr="00A85109">
        <w:rPr>
          <w:rFonts w:asciiTheme="minorHAnsi" w:hAnsiTheme="minorHAnsi"/>
        </w:rPr>
        <w:t>pri</w:t>
      </w:r>
      <w:proofErr w:type="spellEnd"/>
      <w:r w:rsidRPr="00A85109">
        <w:rPr>
          <w:rFonts w:asciiTheme="minorHAnsi" w:hAnsiTheme="minorHAnsi"/>
        </w:rPr>
        <w:t xml:space="preserve"> value specifies the priority of this interrupt handler relative to other software interrupt handlers.  If an interrupt thread is created, then this value is used as the vector, and the flags argument is used to specify the attributes of a handler such as INTR_MPSAFE.  </w:t>
      </w:r>
      <w:proofErr w:type="gramStart"/>
      <w:r w:rsidRPr="00A85109">
        <w:rPr>
          <w:rFonts w:asciiTheme="minorHAnsi" w:hAnsiTheme="minorHAnsi"/>
        </w:rPr>
        <w:t xml:space="preserve">The </w:t>
      </w:r>
      <w:proofErr w:type="spellStart"/>
      <w:r w:rsidRPr="00A85109">
        <w:rPr>
          <w:rFonts w:asciiTheme="minorHAnsi" w:hAnsiTheme="minorHAnsi"/>
        </w:rPr>
        <w:t>cookiep</w:t>
      </w:r>
      <w:proofErr w:type="spellEnd"/>
      <w:r w:rsidRPr="00A85109">
        <w:rPr>
          <w:rFonts w:asciiTheme="minorHAnsi" w:hAnsiTheme="minorHAnsi"/>
        </w:rPr>
        <w:t xml:space="preserve"> argument points to a void * cookie.</w:t>
      </w:r>
      <w:proofErr w:type="gramEnd"/>
      <w:r w:rsidRPr="00A85109">
        <w:rPr>
          <w:rFonts w:asciiTheme="minorHAnsi" w:hAnsiTheme="minorHAnsi"/>
        </w:rPr>
        <w:t xml:space="preserve">  This cookie will be set to a</w:t>
      </w:r>
      <w:r w:rsidR="00BC10AD">
        <w:rPr>
          <w:rFonts w:asciiTheme="minorHAnsi" w:hAnsiTheme="minorHAnsi"/>
        </w:rPr>
        <w:t xml:space="preserve"> </w:t>
      </w:r>
      <w:r w:rsidRPr="00A85109">
        <w:rPr>
          <w:rFonts w:asciiTheme="minorHAnsi" w:hAnsiTheme="minorHAnsi"/>
        </w:rPr>
        <w:t>value that uniquely identifies this handler, and is used to schedule the</w:t>
      </w:r>
      <w:r w:rsidR="00BC10AD">
        <w:rPr>
          <w:rFonts w:asciiTheme="minorHAnsi" w:hAnsiTheme="minorHAnsi"/>
        </w:rPr>
        <w:t xml:space="preserve"> </w:t>
      </w:r>
      <w:r w:rsidRPr="00A85109">
        <w:rPr>
          <w:rFonts w:asciiTheme="minorHAnsi" w:hAnsiTheme="minorHAnsi"/>
        </w:rPr>
        <w:t>handler for execution later on.</w:t>
      </w:r>
    </w:p>
    <w:p w:rsidR="00BC10AD" w:rsidRDefault="00BC10AD" w:rsidP="00A85109">
      <w:pPr>
        <w:jc w:val="both"/>
        <w:rPr>
          <w:rFonts w:asciiTheme="minorHAnsi" w:hAnsiTheme="minorHAnsi"/>
        </w:rPr>
      </w:pPr>
    </w:p>
    <w:p w:rsidR="00162E58" w:rsidRDefault="00A85109" w:rsidP="00726F9C">
      <w:pPr>
        <w:jc w:val="both"/>
        <w:rPr>
          <w:rFonts w:asciiTheme="minorHAnsi" w:hAnsiTheme="minorHAnsi"/>
        </w:rPr>
      </w:pPr>
      <w:r w:rsidRPr="00A85109">
        <w:rPr>
          <w:rFonts w:asciiTheme="minorHAnsi" w:hAnsiTheme="minorHAnsi"/>
        </w:rPr>
        <w:t xml:space="preserve">The </w:t>
      </w:r>
      <w:proofErr w:type="spellStart"/>
      <w:r w:rsidRPr="00A85109">
        <w:rPr>
          <w:rFonts w:asciiTheme="minorHAnsi" w:hAnsiTheme="minorHAnsi"/>
        </w:rPr>
        <w:t>swi_</w:t>
      </w:r>
      <w:proofErr w:type="gramStart"/>
      <w:r w:rsidRPr="00A85109">
        <w:rPr>
          <w:rFonts w:asciiTheme="minorHAnsi" w:hAnsiTheme="minorHAnsi"/>
        </w:rPr>
        <w:t>sched</w:t>
      </w:r>
      <w:proofErr w:type="spellEnd"/>
      <w:r w:rsidRPr="00A85109">
        <w:rPr>
          <w:rFonts w:asciiTheme="minorHAnsi" w:hAnsiTheme="minorHAnsi"/>
        </w:rPr>
        <w:t>(</w:t>
      </w:r>
      <w:proofErr w:type="gramEnd"/>
      <w:r w:rsidRPr="00A85109">
        <w:rPr>
          <w:rFonts w:asciiTheme="minorHAnsi" w:hAnsiTheme="minorHAnsi"/>
        </w:rPr>
        <w:t>) function is used to schedule an interrupt handler and its</w:t>
      </w:r>
      <w:r w:rsidR="00BC10AD">
        <w:rPr>
          <w:rFonts w:asciiTheme="minorHAnsi" w:hAnsiTheme="minorHAnsi"/>
        </w:rPr>
        <w:t xml:space="preserve"> associated thread to run. </w:t>
      </w:r>
      <w:r w:rsidRPr="00A85109">
        <w:rPr>
          <w:rFonts w:asciiTheme="minorHAnsi" w:hAnsiTheme="minorHAnsi"/>
        </w:rPr>
        <w:t>The cookie argument specifies which software interrupt handler should be scheduled to run.</w:t>
      </w:r>
    </w:p>
    <w:p w:rsidR="00726F9C" w:rsidRDefault="00726F9C" w:rsidP="00726F9C">
      <w:pPr>
        <w:jc w:val="both"/>
        <w:rPr>
          <w:rFonts w:asciiTheme="minorHAnsi" w:hAnsiTheme="minorHAnsi"/>
        </w:rPr>
      </w:pPr>
    </w:p>
    <w:p w:rsidR="00726F9C" w:rsidRDefault="00726F9C" w:rsidP="00726F9C">
      <w:pPr>
        <w:jc w:val="both"/>
      </w:pPr>
      <w:r>
        <w:rPr>
          <w:rFonts w:asciiTheme="minorHAnsi" w:hAnsiTheme="minorHAnsi"/>
        </w:rPr>
        <w:t xml:space="preserve">Source: </w:t>
      </w:r>
      <w:hyperlink r:id="rId8" w:history="1">
        <w:r>
          <w:rPr>
            <w:rStyle w:val="Hyperlink"/>
            <w:rFonts w:eastAsiaTheme="majorEastAsia"/>
          </w:rPr>
          <w:t>http://www.unix.com/man-page/FreeBSD/9/swi/</w:t>
        </w:r>
      </w:hyperlink>
    </w:p>
    <w:p w:rsidR="008F2D9F" w:rsidRDefault="00684C43" w:rsidP="00726F9C">
      <w:pPr>
        <w:jc w:val="both"/>
      </w:pPr>
      <w:r>
        <w:rPr>
          <w:rFonts w:asciiTheme="minorHAnsi" w:hAnsiTheme="minorHAnsi"/>
          <w:noProof/>
        </w:rPr>
        <mc:AlternateContent>
          <mc:Choice Requires="wps">
            <w:drawing>
              <wp:anchor distT="0" distB="0" distL="114300" distR="114300" simplePos="0" relativeHeight="251702272" behindDoc="0" locked="0" layoutInCell="1" allowOverlap="1" wp14:anchorId="1CBBD79C" wp14:editId="6D4B4480">
                <wp:simplePos x="0" y="0"/>
                <wp:positionH relativeFrom="column">
                  <wp:posOffset>3601941</wp:posOffset>
                </wp:positionH>
                <wp:positionV relativeFrom="paragraph">
                  <wp:posOffset>125151</wp:posOffset>
                </wp:positionV>
                <wp:extent cx="723569" cy="182880"/>
                <wp:effectExtent l="0" t="0" r="635" b="7620"/>
                <wp:wrapNone/>
                <wp:docPr id="34" name="Text Box 34"/>
                <wp:cNvGraphicFramePr/>
                <a:graphic xmlns:a="http://schemas.openxmlformats.org/drawingml/2006/main">
                  <a:graphicData uri="http://schemas.microsoft.com/office/word/2010/wordprocessingShape">
                    <wps:wsp>
                      <wps:cNvSpPr txBox="1"/>
                      <wps:spPr>
                        <a:xfrm>
                          <a:off x="0" y="0"/>
                          <a:ext cx="723569" cy="1828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4C43" w:rsidRPr="00213F1A" w:rsidRDefault="00684C43" w:rsidP="00213F1A">
                            <w:pPr>
                              <w:jc w:val="center"/>
                              <w:rPr>
                                <w:rFonts w:asciiTheme="minorHAnsi" w:hAnsiTheme="minorHAnsi"/>
                              </w:rPr>
                            </w:pPr>
                            <w:proofErr w:type="gramStart"/>
                            <w:r w:rsidRPr="00213F1A">
                              <w:rPr>
                                <w:rFonts w:asciiTheme="minorHAnsi" w:hAnsiTheme="minorHAnsi"/>
                              </w:rPr>
                              <w:t>populates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4" o:spid="_x0000_s1026" type="#_x0000_t202" style="position:absolute;left:0;text-align:left;margin-left:283.6pt;margin-top:9.85pt;width:56.95pt;height:14.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" fillcolor="white [3201]" stroked="f" strokeweight=".5pt">
                <v:textbox inset="0,0,0,0">
                  <w:txbxContent>
                    <w:p w:rsidR="00684C43" w:rsidRPr="00213F1A" w:rsidRDefault="00684C43" w:rsidP="00213F1A">
                      <w:pPr>
                        <w:jc w:val="center"/>
                        <w:rPr>
                          <w:rFonts w:asciiTheme="minorHAnsi" w:hAnsiTheme="minorHAnsi"/>
                        </w:rPr>
                      </w:pPr>
                      <w:proofErr w:type="gramStart"/>
                      <w:r w:rsidRPr="00213F1A">
                        <w:rPr>
                          <w:rFonts w:asciiTheme="minorHAnsi" w:hAnsiTheme="minorHAnsi"/>
                        </w:rPr>
                        <w:t>populates</w:t>
                      </w:r>
                      <w:proofErr w:type="gramEnd"/>
                    </w:p>
                  </w:txbxContent>
                </v:textbox>
              </v:shape>
            </w:pict>
          </mc:Fallback>
        </mc:AlternateContent>
      </w:r>
    </w:p>
    <w:p w:rsidR="008F2D9F" w:rsidRDefault="00673EF8" w:rsidP="00726F9C">
      <w:pPr>
        <w:jc w:val="both"/>
        <w:rPr>
          <w:rFonts w:asciiTheme="minorHAnsi" w:hAnsiTheme="minorHAnsi"/>
        </w:rPr>
      </w:pPr>
      <w:r>
        <w:rPr>
          <w:rFonts w:asciiTheme="minorHAnsi" w:hAnsiTheme="minorHAnsi"/>
          <w:noProof/>
        </w:rPr>
        <mc:AlternateContent>
          <mc:Choice Requires="wpg">
            <w:drawing>
              <wp:anchor distT="0" distB="0" distL="114300" distR="114300" simplePos="0" relativeHeight="251706368" behindDoc="0" locked="0" layoutInCell="1" allowOverlap="1">
                <wp:simplePos x="0" y="0"/>
                <wp:positionH relativeFrom="column">
                  <wp:posOffset>-23854</wp:posOffset>
                </wp:positionH>
                <wp:positionV relativeFrom="paragraph">
                  <wp:posOffset>69160</wp:posOffset>
                </wp:positionV>
                <wp:extent cx="5963340" cy="1009816"/>
                <wp:effectExtent l="0" t="0" r="18415" b="19050"/>
                <wp:wrapNone/>
                <wp:docPr id="1" name="Group 1"/>
                <wp:cNvGraphicFramePr/>
                <a:graphic xmlns:a="http://schemas.openxmlformats.org/drawingml/2006/main">
                  <a:graphicData uri="http://schemas.microsoft.com/office/word/2010/wordprocessingGroup">
                    <wpg:wgp>
                      <wpg:cNvGrpSpPr/>
                      <wpg:grpSpPr>
                        <a:xfrm>
                          <a:off x="0" y="0"/>
                          <a:ext cx="5963340" cy="1009816"/>
                          <a:chOff x="0" y="0"/>
                          <a:chExt cx="5963340" cy="1009816"/>
                        </a:xfrm>
                      </wpg:grpSpPr>
                      <wps:wsp>
                        <wps:cNvPr id="11" name="Rounded Rectangle 11"/>
                        <wps:cNvSpPr/>
                        <wps:spPr>
                          <a:xfrm>
                            <a:off x="0" y="302149"/>
                            <a:ext cx="818515" cy="23050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F2D9F" w:rsidRPr="00213F1A" w:rsidRDefault="00684C43" w:rsidP="008F2D9F">
                              <w:pPr>
                                <w:jc w:val="center"/>
                                <w:rPr>
                                  <w:rFonts w:asciiTheme="minorHAnsi" w:hAnsiTheme="minorHAnsi"/>
                                </w:rPr>
                              </w:pPr>
                              <w:proofErr w:type="spellStart"/>
                              <w:r w:rsidRPr="00213F1A">
                                <w:rPr>
                                  <w:rFonts w:asciiTheme="minorHAnsi" w:hAnsiTheme="minorHAnsi"/>
                                </w:rPr>
                                <w:t>s</w:t>
                              </w:r>
                              <w:r w:rsidR="008F2D9F" w:rsidRPr="00213F1A">
                                <w:rPr>
                                  <w:rFonts w:asciiTheme="minorHAnsi" w:hAnsiTheme="minorHAnsi"/>
                                </w:rPr>
                                <w:t>wi_</w:t>
                              </w:r>
                              <w:proofErr w:type="gramStart"/>
                              <w:r w:rsidR="008F2D9F" w:rsidRPr="00213F1A">
                                <w:rPr>
                                  <w:rFonts w:asciiTheme="minorHAnsi" w:hAnsiTheme="minorHAnsi"/>
                                </w:rPr>
                                <w:t>add</w:t>
                              </w:r>
                              <w:proofErr w:type="spellEnd"/>
                              <w:r w:rsidR="0061689A" w:rsidRPr="00213F1A">
                                <w:rPr>
                                  <w:rFonts w:asciiTheme="minorHAnsi" w:hAnsiTheme="minorHAnsi"/>
                                </w:rPr>
                                <w:t>()</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1" name="Rounded Rectangle 21"/>
                        <wps:cNvSpPr/>
                        <wps:spPr>
                          <a:xfrm>
                            <a:off x="2210463" y="63610"/>
                            <a:ext cx="1105231" cy="23050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84C43" w:rsidRPr="00213F1A" w:rsidRDefault="00673EF8" w:rsidP="00684C43">
                              <w:pPr>
                                <w:jc w:val="center"/>
                                <w:rPr>
                                  <w:rFonts w:asciiTheme="minorHAnsi" w:hAnsiTheme="minorHAnsi"/>
                                </w:rPr>
                              </w:pPr>
                              <w:hyperlink r:id="rId9" w:history="1">
                                <w:proofErr w:type="spellStart"/>
                                <w:r w:rsidR="00684C43" w:rsidRPr="00213F1A">
                                  <w:rPr>
                                    <w:rFonts w:asciiTheme="minorHAnsi" w:hAnsiTheme="minorHAnsi"/>
                                  </w:rPr>
                                  <w:t>ithread_</w:t>
                                </w:r>
                                <w:proofErr w:type="gramStart"/>
                                <w:r w:rsidR="00684C43" w:rsidRPr="00213F1A">
                                  <w:rPr>
                                    <w:rFonts w:asciiTheme="minorHAnsi" w:hAnsiTheme="minorHAnsi"/>
                                  </w:rPr>
                                  <w:t>create</w:t>
                                </w:r>
                                <w:proofErr w:type="spellEnd"/>
                                <w:proofErr w:type="gramEnd"/>
                              </w:hyperlink>
                              <w:r w:rsidR="0061689A" w:rsidRPr="00213F1A">
                                <w:rPr>
                                  <w:rFonts w:asciiTheme="minorHAnsi" w:hAnsiTheme="minorHAnsi"/>
                                </w:rPr>
                                <w:t>()</w:t>
                              </w:r>
                            </w:p>
                            <w:p w:rsidR="008F2D9F" w:rsidRDefault="008F2D9F" w:rsidP="008F2D9F">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 name="Rounded Rectangle 24"/>
                        <wps:cNvSpPr/>
                        <wps:spPr>
                          <a:xfrm>
                            <a:off x="2130951" y="651900"/>
                            <a:ext cx="1494812" cy="23050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84C43" w:rsidRPr="00213F1A" w:rsidRDefault="00673EF8" w:rsidP="00684C43">
                              <w:pPr>
                                <w:jc w:val="center"/>
                                <w:rPr>
                                  <w:rFonts w:asciiTheme="minorHAnsi" w:hAnsiTheme="minorHAnsi"/>
                                </w:rPr>
                              </w:pPr>
                              <w:hyperlink r:id="rId10" w:history="1">
                                <w:proofErr w:type="spellStart"/>
                                <w:r w:rsidR="00684C43" w:rsidRPr="00213F1A">
                                  <w:rPr>
                                    <w:rFonts w:asciiTheme="minorHAnsi" w:hAnsiTheme="minorHAnsi"/>
                                  </w:rPr>
                                  <w:t>ithread_add_</w:t>
                                </w:r>
                                <w:proofErr w:type="gramStart"/>
                                <w:r w:rsidR="00684C43" w:rsidRPr="00213F1A">
                                  <w:rPr>
                                    <w:rFonts w:asciiTheme="minorHAnsi" w:hAnsiTheme="minorHAnsi"/>
                                  </w:rPr>
                                  <w:t>handler</w:t>
                                </w:r>
                                <w:proofErr w:type="spellEnd"/>
                                <w:proofErr w:type="gramEnd"/>
                              </w:hyperlink>
                              <w:r w:rsidR="0061689A" w:rsidRPr="00213F1A">
                                <w:rPr>
                                  <w:rFonts w:asciiTheme="minorHAnsi" w:hAnsiTheme="minorHAnsi"/>
                                </w:rPr>
                                <w:t>()</w:t>
                              </w:r>
                            </w:p>
                            <w:p w:rsidR="008F2D9F" w:rsidRDefault="008F2D9F" w:rsidP="008F2D9F">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 name="Elbow Connector 29"/>
                        <wps:cNvCnPr/>
                        <wps:spPr>
                          <a:xfrm flipV="1">
                            <a:off x="818984" y="166977"/>
                            <a:ext cx="1391285" cy="254000"/>
                          </a:xfrm>
                          <a:prstGeom prst="bentConnector3">
                            <a:avLst/>
                          </a:prstGeom>
                          <a:ln w="15875">
                            <a:tailEnd type="arrow"/>
                          </a:ln>
                        </wps:spPr>
                        <wps:style>
                          <a:lnRef idx="1">
                            <a:schemeClr val="accent1"/>
                          </a:lnRef>
                          <a:fillRef idx="0">
                            <a:schemeClr val="accent1"/>
                          </a:fillRef>
                          <a:effectRef idx="0">
                            <a:schemeClr val="accent1"/>
                          </a:effectRef>
                          <a:fontRef idx="minor">
                            <a:schemeClr val="tx1"/>
                          </a:fontRef>
                        </wps:style>
                        <wps:bodyPr/>
                      </wps:wsp>
                      <wps:wsp>
                        <wps:cNvPr id="30" name="Elbow Connector 30"/>
                        <wps:cNvCnPr>
                          <a:endCxn id="24" idx="1"/>
                        </wps:cNvCnPr>
                        <wps:spPr>
                          <a:xfrm>
                            <a:off x="818976" y="421350"/>
                            <a:ext cx="1311975" cy="345803"/>
                          </a:xfrm>
                          <a:prstGeom prst="bentConnector3">
                            <a:avLst/>
                          </a:prstGeom>
                          <a:ln w="15875">
                            <a:tailEnd type="arrow"/>
                          </a:ln>
                        </wps:spPr>
                        <wps:style>
                          <a:lnRef idx="1">
                            <a:schemeClr val="accent1"/>
                          </a:lnRef>
                          <a:fillRef idx="0">
                            <a:schemeClr val="accent1"/>
                          </a:fillRef>
                          <a:effectRef idx="0">
                            <a:schemeClr val="accent1"/>
                          </a:effectRef>
                          <a:fontRef idx="minor">
                            <a:schemeClr val="tx1"/>
                          </a:fontRef>
                        </wps:style>
                        <wps:bodyPr/>
                      </wps:wsp>
                      <wps:wsp>
                        <wps:cNvPr id="32" name="Rectangle 32"/>
                        <wps:cNvSpPr/>
                        <wps:spPr>
                          <a:xfrm>
                            <a:off x="4921857" y="0"/>
                            <a:ext cx="993858" cy="294115"/>
                          </a:xfrm>
                          <a:prstGeom prst="rect">
                            <a:avLst/>
                          </a:prstGeom>
                        </wps:spPr>
                        <wps:style>
                          <a:lnRef idx="2">
                            <a:schemeClr val="accent6"/>
                          </a:lnRef>
                          <a:fillRef idx="1">
                            <a:schemeClr val="lt1"/>
                          </a:fillRef>
                          <a:effectRef idx="0">
                            <a:schemeClr val="accent6"/>
                          </a:effectRef>
                          <a:fontRef idx="minor">
                            <a:schemeClr val="dk1"/>
                          </a:fontRef>
                        </wps:style>
                        <wps:txbx>
                          <w:txbxContent>
                            <w:p w:rsidR="00684C43" w:rsidRPr="00213F1A" w:rsidRDefault="00684C43" w:rsidP="00684C43">
                              <w:pPr>
                                <w:jc w:val="center"/>
                                <w:rPr>
                                  <w:rFonts w:asciiTheme="minorHAnsi" w:hAnsiTheme="minorHAnsi"/>
                                </w:rPr>
                              </w:pPr>
                              <w:proofErr w:type="spellStart"/>
                              <w:proofErr w:type="gramStart"/>
                              <w:r w:rsidRPr="00213F1A">
                                <w:rPr>
                                  <w:rFonts w:asciiTheme="minorHAnsi" w:hAnsiTheme="minorHAnsi"/>
                                </w:rPr>
                                <w:t>struct</w:t>
                              </w:r>
                              <w:proofErr w:type="spellEnd"/>
                              <w:proofErr w:type="gramEnd"/>
                              <w:r w:rsidRPr="00213F1A">
                                <w:rPr>
                                  <w:rFonts w:asciiTheme="minorHAnsi" w:hAnsiTheme="minorHAnsi"/>
                                </w:rPr>
                                <w:t xml:space="preserve"> </w:t>
                              </w:r>
                              <w:proofErr w:type="spellStart"/>
                              <w:r w:rsidRPr="00213F1A">
                                <w:rPr>
                                  <w:rFonts w:asciiTheme="minorHAnsi" w:hAnsiTheme="minorHAnsi"/>
                                </w:rPr>
                                <w:t>ithd</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 name="Straight Arrow Connector 33"/>
                        <wps:cNvCnPr/>
                        <wps:spPr>
                          <a:xfrm>
                            <a:off x="3315694" y="166977"/>
                            <a:ext cx="1606163" cy="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wps:wsp>
                        <wps:cNvPr id="36" name="Rectangle 36"/>
                        <wps:cNvSpPr/>
                        <wps:spPr>
                          <a:xfrm>
                            <a:off x="4619708" y="548640"/>
                            <a:ext cx="1343632" cy="461176"/>
                          </a:xfrm>
                          <a:prstGeom prst="rect">
                            <a:avLst/>
                          </a:prstGeom>
                        </wps:spPr>
                        <wps:style>
                          <a:lnRef idx="2">
                            <a:schemeClr val="accent6"/>
                          </a:lnRef>
                          <a:fillRef idx="1">
                            <a:schemeClr val="lt1"/>
                          </a:fillRef>
                          <a:effectRef idx="0">
                            <a:schemeClr val="accent6"/>
                          </a:effectRef>
                          <a:fontRef idx="minor">
                            <a:schemeClr val="dk1"/>
                          </a:fontRef>
                        </wps:style>
                        <wps:txbx>
                          <w:txbxContent>
                            <w:p w:rsidR="00FB1EE1" w:rsidRPr="00213F1A" w:rsidRDefault="00FB1EE1" w:rsidP="00FB1EE1">
                              <w:pPr>
                                <w:jc w:val="center"/>
                                <w:rPr>
                                  <w:rFonts w:asciiTheme="minorHAnsi" w:hAnsiTheme="minorHAnsi"/>
                                </w:rPr>
                              </w:pPr>
                              <w:proofErr w:type="spellStart"/>
                              <w:proofErr w:type="gramStart"/>
                              <w:r w:rsidRPr="00213F1A">
                                <w:rPr>
                                  <w:rFonts w:asciiTheme="minorHAnsi" w:hAnsiTheme="minorHAnsi"/>
                                </w:rPr>
                                <w:t>struct</w:t>
                              </w:r>
                              <w:proofErr w:type="spellEnd"/>
                              <w:proofErr w:type="gramEnd"/>
                              <w:r w:rsidRPr="00213F1A">
                                <w:rPr>
                                  <w:rFonts w:asciiTheme="minorHAnsi" w:hAnsiTheme="minorHAnsi"/>
                                </w:rPr>
                                <w:t xml:space="preserve"> </w:t>
                              </w:r>
                              <w:hyperlink r:id="rId11" w:history="1">
                                <w:proofErr w:type="spellStart"/>
                                <w:r w:rsidRPr="00213F1A">
                                  <w:rPr>
                                    <w:rFonts w:asciiTheme="minorHAnsi" w:hAnsiTheme="minorHAnsi"/>
                                  </w:rPr>
                                  <w:t>intrhand</w:t>
                                </w:r>
                                <w:proofErr w:type="spellEnd"/>
                              </w:hyperlink>
                            </w:p>
                            <w:p w:rsidR="00684C43" w:rsidRPr="00213F1A" w:rsidRDefault="00FB1EE1" w:rsidP="00FB1EE1">
                              <w:pPr>
                                <w:jc w:val="center"/>
                                <w:rPr>
                                  <w:rFonts w:asciiTheme="minorHAnsi" w:hAnsiTheme="minorHAnsi"/>
                                </w:rPr>
                              </w:pPr>
                              <w:r w:rsidRPr="00213F1A">
                                <w:rPr>
                                  <w:rFonts w:asciiTheme="minorHAnsi" w:hAnsiTheme="minorHAnsi"/>
                                </w:rPr>
                                <w:t>(</w:t>
                              </w:r>
                              <w:proofErr w:type="spellStart"/>
                              <w:proofErr w:type="gramStart"/>
                              <w:r w:rsidRPr="00213F1A">
                                <w:rPr>
                                  <w:rFonts w:asciiTheme="minorHAnsi" w:hAnsiTheme="minorHAnsi"/>
                                </w:rPr>
                                <w:t>cookiep</w:t>
                              </w:r>
                              <w:proofErr w:type="spellEnd"/>
                              <w:proofErr w:type="gramEnd"/>
                              <w:r w:rsidRPr="00213F1A">
                                <w:rPr>
                                  <w:rFonts w:asciiTheme="minorHAnsi" w:hAnsiTheme="minorHAnsi"/>
                                </w:rP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7" name="Straight Arrow Connector 37"/>
                        <wps:cNvCnPr/>
                        <wps:spPr>
                          <a:xfrm>
                            <a:off x="3625795" y="755374"/>
                            <a:ext cx="993913" cy="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 o:spid="_x0000_s1027" style="position:absolute;left:0;text-align:left;margin-left:-1.9pt;margin-top:5.45pt;width:469.55pt;height:79.5pt;z-index:251706368" coordsize="59633,10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">
                <v:roundrect id="Rounded Rectangle 11" o:spid="_x0000_s1028" style="position:absolute;top:3021;width:8185;height:23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jkQ8MA&#10;AADbAAAADwAAAGRycy9kb3ducmV2LnhtbERPS2vCQBC+F/wPywheim6UVkvqKuIDeqgHH5fehuw0&#10;iWZnQ3bU5N93C4Xe5uN7znzZukrdqQmlZwPjUQKKOPO25NzA+bQbvoEKgmyx8kwGOgqwXPSe5pha&#10;/+AD3Y+SqxjCIUUDhUidah2yghyGka+JI/ftG4cSYZNr2+AjhrtKT5Jkqh2WHBsKrGldUHY93pwB&#10;sbY7vZ5ns9320H3Ky/Nl87XfGDPot6t3UEKt/Iv/3B82zh/D7y/xAL3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jkQ8MAAADbAAAADwAAAAAAAAAAAAAAAACYAgAAZHJzL2Rv&#10;d25yZXYueG1sUEsFBgAAAAAEAAQA9QAAAIgDAAAAAA==&#10;" fillcolor="white [3201]" strokecolor="#f79646 [3209]" strokeweight="2pt">
                  <v:textbox inset="0,0,0,0">
                    <w:txbxContent>
                      <w:p w:rsidR="008F2D9F" w:rsidRPr="00213F1A" w:rsidRDefault="00684C43" w:rsidP="008F2D9F">
                        <w:pPr>
                          <w:jc w:val="center"/>
                          <w:rPr>
                            <w:rFonts w:asciiTheme="minorHAnsi" w:hAnsiTheme="minorHAnsi"/>
                          </w:rPr>
                        </w:pPr>
                        <w:proofErr w:type="spellStart"/>
                        <w:r w:rsidRPr="00213F1A">
                          <w:rPr>
                            <w:rFonts w:asciiTheme="minorHAnsi" w:hAnsiTheme="minorHAnsi"/>
                          </w:rPr>
                          <w:t>s</w:t>
                        </w:r>
                        <w:r w:rsidR="008F2D9F" w:rsidRPr="00213F1A">
                          <w:rPr>
                            <w:rFonts w:asciiTheme="minorHAnsi" w:hAnsiTheme="minorHAnsi"/>
                          </w:rPr>
                          <w:t>wi_</w:t>
                        </w:r>
                        <w:proofErr w:type="gramStart"/>
                        <w:r w:rsidR="008F2D9F" w:rsidRPr="00213F1A">
                          <w:rPr>
                            <w:rFonts w:asciiTheme="minorHAnsi" w:hAnsiTheme="minorHAnsi"/>
                          </w:rPr>
                          <w:t>add</w:t>
                        </w:r>
                        <w:proofErr w:type="spellEnd"/>
                        <w:r w:rsidR="0061689A" w:rsidRPr="00213F1A">
                          <w:rPr>
                            <w:rFonts w:asciiTheme="minorHAnsi" w:hAnsiTheme="minorHAnsi"/>
                          </w:rPr>
                          <w:t>()</w:t>
                        </w:r>
                        <w:proofErr w:type="gramEnd"/>
                      </w:p>
                    </w:txbxContent>
                  </v:textbox>
                </v:roundrect>
                <v:roundrect id="Rounded Rectangle 21" o:spid="_x0000_s1029" style="position:absolute;left:22104;top:636;width:11052;height:23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Qu/sYA&#10;AADbAAAADwAAAGRycy9kb3ducmV2LnhtbESPzWvCQBTE7wX/h+UJXopulLaW1FXED/DQHvy4eHtk&#10;X5PU7NuQfWry33eFQo/DzPyGmS1aV6kbNaH0bGA8SkARZ96WnBs4HbfDd1BBkC1WnslARwEW897T&#10;DFPr77yn20FyFSEcUjRQiNSp1iEryGEY+Zo4et++cShRNrm2Dd4j3FV6kiRv2mHJcaHAmlYFZZfD&#10;1RkQa7vj62k63W723ae8PP+sz19rYwb9dvkBSqiV//Bfe2cNTMbw+BJ/gJ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zQu/sYAAADbAAAADwAAAAAAAAAAAAAAAACYAgAAZHJz&#10;L2Rvd25yZXYueG1sUEsFBgAAAAAEAAQA9QAAAIsDAAAAAA==&#10;" fillcolor="white [3201]" strokecolor="#f79646 [3209]" strokeweight="2pt">
                  <v:textbox inset="0,0,0,0">
                    <w:txbxContent>
                      <w:p w:rsidR="00684C43" w:rsidRPr="00213F1A" w:rsidRDefault="00673EF8" w:rsidP="00684C43">
                        <w:pPr>
                          <w:jc w:val="center"/>
                          <w:rPr>
                            <w:rFonts w:asciiTheme="minorHAnsi" w:hAnsiTheme="minorHAnsi"/>
                          </w:rPr>
                        </w:pPr>
                        <w:hyperlink r:id="rId12" w:history="1">
                          <w:proofErr w:type="spellStart"/>
                          <w:r w:rsidR="00684C43" w:rsidRPr="00213F1A">
                            <w:rPr>
                              <w:rFonts w:asciiTheme="minorHAnsi" w:hAnsiTheme="minorHAnsi"/>
                            </w:rPr>
                            <w:t>ithread_</w:t>
                          </w:r>
                          <w:proofErr w:type="gramStart"/>
                          <w:r w:rsidR="00684C43" w:rsidRPr="00213F1A">
                            <w:rPr>
                              <w:rFonts w:asciiTheme="minorHAnsi" w:hAnsiTheme="minorHAnsi"/>
                            </w:rPr>
                            <w:t>create</w:t>
                          </w:r>
                          <w:proofErr w:type="spellEnd"/>
                          <w:proofErr w:type="gramEnd"/>
                        </w:hyperlink>
                        <w:r w:rsidR="0061689A" w:rsidRPr="00213F1A">
                          <w:rPr>
                            <w:rFonts w:asciiTheme="minorHAnsi" w:hAnsiTheme="minorHAnsi"/>
                          </w:rPr>
                          <w:t>()</w:t>
                        </w:r>
                      </w:p>
                      <w:p w:rsidR="008F2D9F" w:rsidRDefault="008F2D9F" w:rsidP="008F2D9F">
                        <w:pPr>
                          <w:jc w:val="center"/>
                        </w:pPr>
                      </w:p>
                    </w:txbxContent>
                  </v:textbox>
                </v:roundrect>
                <v:roundrect id="Rounded Rectangle 24" o:spid="_x0000_s1030" style="position:absolute;left:21309;top:6519;width:14948;height:23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ONZsYA&#10;AADbAAAADwAAAGRycy9kb3ducmV2LnhtbESPQWvCQBSE70L/w/KEXkQ3Fa0ldZVSK/RgD1Ev3h7Z&#10;1yQ1+zZkXzX5992C4HGYmW+Y5bpztbpQGyrPBp4mCSji3NuKCwPHw3b8AioIssXaMxnoKcB69TBY&#10;Ymr9lTO67KVQEcIhRQOlSJNqHfKSHIaJb4ij9+1bhxJlW2jb4jXCXa2nSfKsHVYcF0ps6L2k/Lz/&#10;dQbE2v4wPy4W24+s38ls9LM5fW2MeRx2b6+ghDq5h2/tT2tgOoP/L/EH6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0ONZsYAAADbAAAADwAAAAAAAAAAAAAAAACYAgAAZHJz&#10;L2Rvd25yZXYueG1sUEsFBgAAAAAEAAQA9QAAAIsDAAAAAA==&#10;" fillcolor="white [3201]" strokecolor="#f79646 [3209]" strokeweight="2pt">
                  <v:textbox inset="0,0,0,0">
                    <w:txbxContent>
                      <w:p w:rsidR="00684C43" w:rsidRPr="00213F1A" w:rsidRDefault="00673EF8" w:rsidP="00684C43">
                        <w:pPr>
                          <w:jc w:val="center"/>
                          <w:rPr>
                            <w:rFonts w:asciiTheme="minorHAnsi" w:hAnsiTheme="minorHAnsi"/>
                          </w:rPr>
                        </w:pPr>
                        <w:hyperlink r:id="rId13" w:history="1">
                          <w:proofErr w:type="spellStart"/>
                          <w:r w:rsidR="00684C43" w:rsidRPr="00213F1A">
                            <w:rPr>
                              <w:rFonts w:asciiTheme="minorHAnsi" w:hAnsiTheme="minorHAnsi"/>
                            </w:rPr>
                            <w:t>ithread_add_</w:t>
                          </w:r>
                          <w:proofErr w:type="gramStart"/>
                          <w:r w:rsidR="00684C43" w:rsidRPr="00213F1A">
                            <w:rPr>
                              <w:rFonts w:asciiTheme="minorHAnsi" w:hAnsiTheme="minorHAnsi"/>
                            </w:rPr>
                            <w:t>handler</w:t>
                          </w:r>
                          <w:proofErr w:type="spellEnd"/>
                          <w:proofErr w:type="gramEnd"/>
                        </w:hyperlink>
                        <w:r w:rsidR="0061689A" w:rsidRPr="00213F1A">
                          <w:rPr>
                            <w:rFonts w:asciiTheme="minorHAnsi" w:hAnsiTheme="minorHAnsi"/>
                          </w:rPr>
                          <w:t>()</w:t>
                        </w:r>
                      </w:p>
                      <w:p w:rsidR="008F2D9F" w:rsidRDefault="008F2D9F" w:rsidP="008F2D9F">
                        <w:pPr>
                          <w:jc w:val="center"/>
                        </w:pP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9" o:spid="_x0000_s1031" type="#_x0000_t34" style="position:absolute;left:8189;top:1669;width:13913;height:254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VE1sUAAADbAAAADwAAAGRycy9kb3ducmV2LnhtbESPT2vCQBTE74LfYXlCL6VuKrW0qZsg&#10;QrEIPZjm0ttj9+UPzb5Ns6vGb+8KgsdhZn7DrPLRduJIg28dK3ieJyCItTMt1wrKn8+nNxA+IBvs&#10;HJOCM3nIs+lkhalxJ97TsQi1iBD2KSpoQuhTKb1uyKKfu544epUbLIYoh1qaAU8Rbju5SJJXabHl&#10;uNBgT5uG9F9xsAq+NW+L/91vVZmlpuXLutThsVTqYTauP0AEGsM9fGt/GQWLd7h+iT9AZh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oVE1sUAAADbAAAADwAAAAAAAAAA&#10;AAAAAAChAgAAZHJzL2Rvd25yZXYueG1sUEsFBgAAAAAEAAQA+QAAAJMDAAAAAA==&#10;" strokecolor="#4579b8 [3044]" strokeweight="1.25pt">
                  <v:stroke endarrow="open"/>
                </v:shape>
                <v:shape id="Elbow Connector 30" o:spid="_x0000_s1032" type="#_x0000_t34" style="position:absolute;left:8189;top:4213;width:13120;height:345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8cXb0AAADbAAAADwAAAGRycy9kb3ducmV2LnhtbERPy4rCMBTdD/gP4QruxlQFkWoUFQqC&#10;IOOj+2tzTYvNTWmi1r+fLASXh/NerDpbiye1vnKsYDRMQBAXTldsFFzO2e8MhA/IGmvHpOBNHlbL&#10;3s8CU+1efKTnKRgRQ9inqKAMoUml9EVJFv3QNcSRu7nWYoiwNVK3+IrhtpbjJJlKixXHhhIb2pZU&#10;3E8PqyDfuYPONia/yv2f0S7rcj0+KjXod+s5iEBd+Io/7p1WMInr45f4A+TyH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jvHF29AAAA2wAAAA8AAAAAAAAAAAAAAAAAoQIA&#10;AGRycy9kb3ducmV2LnhtbFBLBQYAAAAABAAEAPkAAACLAwAAAAA=&#10;" strokecolor="#4579b8 [3044]" strokeweight="1.25pt">
                  <v:stroke endarrow="open"/>
                </v:shape>
                <v:rect id="Rectangle 32" o:spid="_x0000_s1033" style="position:absolute;left:49218;width:9939;height:29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0cB8UA&#10;AADbAAAADwAAAGRycy9kb3ducmV2LnhtbESPzW7CMBCE70h9B2srcSNOKbQoxaAKqYifE2kPHFfx&#10;Nkkbr4NtQvr2NRISx9HMfKOZL3vTiI6cry0reEpSEMSF1TWXCr4+P0YzED4ga2wsk4I/8rBcPAzm&#10;mGl74QN1eShFhLDPUEEVQptJ6YuKDPrEtsTR+7bOYIjSlVI7vES4aeQ4TV+kwZrjQoUtrSoqfvOz&#10;UbBzP6c8bFyX++3k9XC0271bT5UaPvbvbyAC9eEevrU3WsHzGK5f4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TRwHxQAAANsAAAAPAAAAAAAAAAAAAAAAAJgCAABkcnMv&#10;ZG93bnJldi54bWxQSwUGAAAAAAQABAD1AAAAigMAAAAA&#10;" fillcolor="white [3201]" strokecolor="#f79646 [3209]" strokeweight="2pt">
                  <v:textbox inset="0,0,0,0">
                    <w:txbxContent>
                      <w:p w:rsidR="00684C43" w:rsidRPr="00213F1A" w:rsidRDefault="00684C43" w:rsidP="00684C43">
                        <w:pPr>
                          <w:jc w:val="center"/>
                          <w:rPr>
                            <w:rFonts w:asciiTheme="minorHAnsi" w:hAnsiTheme="minorHAnsi"/>
                          </w:rPr>
                        </w:pPr>
                        <w:proofErr w:type="spellStart"/>
                        <w:proofErr w:type="gramStart"/>
                        <w:r w:rsidRPr="00213F1A">
                          <w:rPr>
                            <w:rFonts w:asciiTheme="minorHAnsi" w:hAnsiTheme="minorHAnsi"/>
                          </w:rPr>
                          <w:t>struct</w:t>
                        </w:r>
                        <w:proofErr w:type="spellEnd"/>
                        <w:proofErr w:type="gramEnd"/>
                        <w:r w:rsidRPr="00213F1A">
                          <w:rPr>
                            <w:rFonts w:asciiTheme="minorHAnsi" w:hAnsiTheme="minorHAnsi"/>
                          </w:rPr>
                          <w:t xml:space="preserve"> </w:t>
                        </w:r>
                        <w:proofErr w:type="spellStart"/>
                        <w:r w:rsidRPr="00213F1A">
                          <w:rPr>
                            <w:rFonts w:asciiTheme="minorHAnsi" w:hAnsiTheme="minorHAnsi"/>
                          </w:rPr>
                          <w:t>ithd</w:t>
                        </w:r>
                        <w:proofErr w:type="spellEnd"/>
                      </w:p>
                    </w:txbxContent>
                  </v:textbox>
                </v:rect>
                <v:shapetype id="_x0000_t32" coordsize="21600,21600" o:spt="32" o:oned="t" path="m,l21600,21600e" filled="f">
                  <v:path arrowok="t" fillok="f" o:connecttype="none"/>
                  <o:lock v:ext="edit" shapetype="t"/>
                </v:shapetype>
                <v:shape id="Straight Arrow Connector 33" o:spid="_x0000_s1034" type="#_x0000_t32" style="position:absolute;left:33156;top:1669;width:160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D0KcIAAADbAAAADwAAAGRycy9kb3ducmV2LnhtbESPT2sCMRTE74V+h/CE3mrWKiJbo4i0&#10;VY/+6/l187pZ3LxkN1G3374RBI/DzPyGmc47W4sLtaFyrGDQz0AQF05XXCo47D9fJyBCRNZYOyYF&#10;fxRgPnt+mmKu3ZW3dNnFUiQIhxwVmBh9LmUoDFkMfeeJk/frWosxybaUusVrgttavmXZWFqsOC0Y&#10;9LQ0VJx2Z6vg56NebjK/Qn3036MGTfPVjRulXnrd4h1EpC4+wvf2WisYDuH2Jf0AOf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zD0KcIAAADbAAAADwAAAAAAAAAAAAAA&#10;AAChAgAAZHJzL2Rvd25yZXYueG1sUEsFBgAAAAAEAAQA+QAAAJADAAAAAA==&#10;" strokecolor="#4579b8 [3044]" strokeweight="1.25pt">
                  <v:stroke endarrow="open"/>
                </v:shape>
                <v:rect id="Rectangle 36" o:spid="_x0000_s1035" style="position:absolute;left:46197;top:5486;width:13436;height:46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aBMUA&#10;AADbAAAADwAAAGRycy9kb3ducmV2LnhtbESPzW7CMBCE70h9B2srcQOnLaRVikEVUhE/J1IOHFfx&#10;Nkkbr4NtQvr2NRISx9HMfKOZLXrTiI6cry0reBonIIgLq2suFRy+PkdvIHxA1thYJgV/5GExfxjM&#10;MNP2wnvq8lCKCGGfoYIqhDaT0hcVGfRj2xJH79s6gyFKV0rt8BLhppHPSZJKgzXHhQpbWlZU/OZn&#10;o2Drfk55WLsu95vJ6/5oNzu3mio1fOw/3kEE6sM9fGuvtYKXFK5f4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hoExQAAANsAAAAPAAAAAAAAAAAAAAAAAJgCAABkcnMv&#10;ZG93bnJldi54bWxQSwUGAAAAAAQABAD1AAAAigMAAAAA&#10;" fillcolor="white [3201]" strokecolor="#f79646 [3209]" strokeweight="2pt">
                  <v:textbox inset="0,0,0,0">
                    <w:txbxContent>
                      <w:p w:rsidR="00FB1EE1" w:rsidRPr="00213F1A" w:rsidRDefault="00FB1EE1" w:rsidP="00FB1EE1">
                        <w:pPr>
                          <w:jc w:val="center"/>
                          <w:rPr>
                            <w:rFonts w:asciiTheme="minorHAnsi" w:hAnsiTheme="minorHAnsi"/>
                          </w:rPr>
                        </w:pPr>
                        <w:proofErr w:type="spellStart"/>
                        <w:proofErr w:type="gramStart"/>
                        <w:r w:rsidRPr="00213F1A">
                          <w:rPr>
                            <w:rFonts w:asciiTheme="minorHAnsi" w:hAnsiTheme="minorHAnsi"/>
                          </w:rPr>
                          <w:t>struct</w:t>
                        </w:r>
                        <w:proofErr w:type="spellEnd"/>
                        <w:proofErr w:type="gramEnd"/>
                        <w:r w:rsidRPr="00213F1A">
                          <w:rPr>
                            <w:rFonts w:asciiTheme="minorHAnsi" w:hAnsiTheme="minorHAnsi"/>
                          </w:rPr>
                          <w:t xml:space="preserve"> </w:t>
                        </w:r>
                        <w:hyperlink r:id="rId14" w:history="1">
                          <w:proofErr w:type="spellStart"/>
                          <w:r w:rsidRPr="00213F1A">
                            <w:rPr>
                              <w:rFonts w:asciiTheme="minorHAnsi" w:hAnsiTheme="minorHAnsi"/>
                            </w:rPr>
                            <w:t>intrhand</w:t>
                          </w:r>
                          <w:proofErr w:type="spellEnd"/>
                        </w:hyperlink>
                      </w:p>
                      <w:p w:rsidR="00684C43" w:rsidRPr="00213F1A" w:rsidRDefault="00FB1EE1" w:rsidP="00FB1EE1">
                        <w:pPr>
                          <w:jc w:val="center"/>
                          <w:rPr>
                            <w:rFonts w:asciiTheme="minorHAnsi" w:hAnsiTheme="minorHAnsi"/>
                          </w:rPr>
                        </w:pPr>
                        <w:r w:rsidRPr="00213F1A">
                          <w:rPr>
                            <w:rFonts w:asciiTheme="minorHAnsi" w:hAnsiTheme="minorHAnsi"/>
                          </w:rPr>
                          <w:t>(</w:t>
                        </w:r>
                        <w:proofErr w:type="spellStart"/>
                        <w:proofErr w:type="gramStart"/>
                        <w:r w:rsidRPr="00213F1A">
                          <w:rPr>
                            <w:rFonts w:asciiTheme="minorHAnsi" w:hAnsiTheme="minorHAnsi"/>
                          </w:rPr>
                          <w:t>cookiep</w:t>
                        </w:r>
                        <w:proofErr w:type="spellEnd"/>
                        <w:proofErr w:type="gramEnd"/>
                        <w:r w:rsidRPr="00213F1A">
                          <w:rPr>
                            <w:rFonts w:asciiTheme="minorHAnsi" w:hAnsiTheme="minorHAnsi"/>
                          </w:rPr>
                          <w:t xml:space="preserve">) </w:t>
                        </w:r>
                      </w:p>
                    </w:txbxContent>
                  </v:textbox>
                </v:rect>
                <v:shape id="Straight Arrow Connector 37" o:spid="_x0000_s1036" type="#_x0000_t32" style="position:absolute;left:36257;top:7553;width:99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vyKsIAAADbAAAADwAAAGRycy9kb3ducmV2LnhtbESPS2/CMBCE75X4D9YicSsOUEEVMAih&#10;Po882vM2XuKIeO3ELqT/HiNV4jiamW80i1Vna3GmNlSOFYyGGQjiwumKSwWH/evjM4gQkTXWjknB&#10;HwVYLXsPC8y1u/CWzrtYigThkKMCE6PPpQyFIYth6Dxx8o6utRiTbEupW7wkuK3lOMum0mLFacGg&#10;p42h4rT7tQp+XurNZ+bfUX/576cGTfPWTRulBv1uPQcRqYv38H/7QyuYzOD2Jf0Aub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AvyKsIAAADbAAAADwAAAAAAAAAAAAAA&#10;AAChAgAAZHJzL2Rvd25yZXYueG1sUEsFBgAAAAAEAAQA+QAAAJADAAAAAA==&#10;" strokecolor="#4579b8 [3044]" strokeweight="1.25pt">
                  <v:stroke endarrow="open"/>
                </v:shape>
              </v:group>
            </w:pict>
          </mc:Fallback>
        </mc:AlternateContent>
      </w:r>
    </w:p>
    <w:p w:rsidR="00162E58" w:rsidRDefault="00FB1EE1" w:rsidP="00A85109">
      <w:pPr>
        <w:pStyle w:val="Heading1"/>
        <w:jc w:val="both"/>
        <w:rPr>
          <w:rFonts w:asciiTheme="minorHAnsi" w:hAnsiTheme="minorHAnsi"/>
        </w:rPr>
      </w:pPr>
      <w:r>
        <w:rPr>
          <w:rFonts w:asciiTheme="minorHAnsi" w:hAnsiTheme="minorHAnsi"/>
          <w:noProof/>
        </w:rPr>
        <mc:AlternateContent>
          <mc:Choice Requires="wps">
            <w:drawing>
              <wp:anchor distT="0" distB="0" distL="114300" distR="114300" simplePos="0" relativeHeight="251708416" behindDoc="0" locked="0" layoutInCell="1" allowOverlap="1" wp14:anchorId="105BDBC4" wp14:editId="2F0AA01B">
                <wp:simplePos x="0" y="0"/>
                <wp:positionH relativeFrom="column">
                  <wp:posOffset>3666490</wp:posOffset>
                </wp:positionH>
                <wp:positionV relativeFrom="paragraph">
                  <wp:posOffset>416560</wp:posOffset>
                </wp:positionV>
                <wp:extent cx="723265" cy="182880"/>
                <wp:effectExtent l="0" t="0" r="635" b="7620"/>
                <wp:wrapNone/>
                <wp:docPr id="38" name="Text Box 38"/>
                <wp:cNvGraphicFramePr/>
                <a:graphic xmlns:a="http://schemas.openxmlformats.org/drawingml/2006/main">
                  <a:graphicData uri="http://schemas.microsoft.com/office/word/2010/wordprocessingShape">
                    <wps:wsp>
                      <wps:cNvSpPr txBox="1"/>
                      <wps:spPr>
                        <a:xfrm>
                          <a:off x="0" y="0"/>
                          <a:ext cx="723265" cy="1828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1EE1" w:rsidRPr="00213F1A" w:rsidRDefault="00FB1EE1" w:rsidP="00213F1A">
                            <w:pPr>
                              <w:jc w:val="center"/>
                              <w:rPr>
                                <w:rFonts w:asciiTheme="minorHAnsi" w:hAnsiTheme="minorHAnsi"/>
                              </w:rPr>
                            </w:pPr>
                            <w:proofErr w:type="gramStart"/>
                            <w:r w:rsidRPr="00213F1A">
                              <w:rPr>
                                <w:rFonts w:asciiTheme="minorHAnsi" w:hAnsiTheme="minorHAnsi"/>
                              </w:rPr>
                              <w:t>populates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8" o:spid="_x0000_s1037" type="#_x0000_t202" style="position:absolute;left:0;text-align:left;margin-left:288.7pt;margin-top:32.8pt;width:56.95pt;height:14.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" fillcolor="white [3201]" stroked="f" strokeweight=".5pt">
                <v:textbox inset="0,0,0,0">
                  <w:txbxContent>
                    <w:p w:rsidR="00FB1EE1" w:rsidRPr="00213F1A" w:rsidRDefault="00FB1EE1" w:rsidP="00213F1A">
                      <w:pPr>
                        <w:jc w:val="center"/>
                        <w:rPr>
                          <w:rFonts w:asciiTheme="minorHAnsi" w:hAnsiTheme="minorHAnsi"/>
                        </w:rPr>
                      </w:pPr>
                      <w:proofErr w:type="gramStart"/>
                      <w:r w:rsidRPr="00213F1A">
                        <w:rPr>
                          <w:rFonts w:asciiTheme="minorHAnsi" w:hAnsiTheme="minorHAnsi"/>
                        </w:rPr>
                        <w:t>populates</w:t>
                      </w:r>
                      <w:proofErr w:type="gramEnd"/>
                    </w:p>
                  </w:txbxContent>
                </v:textbox>
              </v:shape>
            </w:pict>
          </mc:Fallback>
        </mc:AlternateContent>
      </w:r>
      <w:r w:rsidR="00684C43">
        <w:rPr>
          <w:rFonts w:asciiTheme="minorHAnsi" w:hAnsiTheme="minorHAnsi"/>
          <w:noProof/>
        </w:rPr>
        <mc:AlternateContent>
          <mc:Choice Requires="wps">
            <w:drawing>
              <wp:anchor distT="0" distB="0" distL="114300" distR="114300" simplePos="0" relativeHeight="251698176" behindDoc="0" locked="0" layoutInCell="1" allowOverlap="1" wp14:anchorId="45AD0499" wp14:editId="199644CA">
                <wp:simplePos x="0" y="0"/>
                <wp:positionH relativeFrom="column">
                  <wp:posOffset>977265</wp:posOffset>
                </wp:positionH>
                <wp:positionV relativeFrom="paragraph">
                  <wp:posOffset>50054</wp:posOffset>
                </wp:positionV>
                <wp:extent cx="357809" cy="190389"/>
                <wp:effectExtent l="0" t="0" r="4445" b="635"/>
                <wp:wrapNone/>
                <wp:docPr id="31" name="Text Box 31"/>
                <wp:cNvGraphicFramePr/>
                <a:graphic xmlns:a="http://schemas.openxmlformats.org/drawingml/2006/main">
                  <a:graphicData uri="http://schemas.microsoft.com/office/word/2010/wordprocessingShape">
                    <wps:wsp>
                      <wps:cNvSpPr txBox="1"/>
                      <wps:spPr>
                        <a:xfrm>
                          <a:off x="0" y="0"/>
                          <a:ext cx="357809" cy="19038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4C43" w:rsidRPr="00213F1A" w:rsidRDefault="00684C43" w:rsidP="00213F1A">
                            <w:pPr>
                              <w:jc w:val="center"/>
                              <w:rPr>
                                <w:rFonts w:asciiTheme="minorHAnsi" w:hAnsiTheme="minorHAnsi"/>
                              </w:rPr>
                            </w:pPr>
                            <w:proofErr w:type="gramStart"/>
                            <w:r w:rsidRPr="00213F1A">
                              <w:rPr>
                                <w:rFonts w:asciiTheme="minorHAnsi" w:hAnsiTheme="minorHAnsi"/>
                              </w:rPr>
                              <w:t>calls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 o:spid="_x0000_s1038" type="#_x0000_t202" style="position:absolute;left:0;text-align:left;margin-left:76.95pt;margin-top:3.95pt;width:28.15pt;height:1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" fillcolor="white [3201]" stroked="f" strokeweight=".5pt">
                <v:textbox inset="0,0,0,0">
                  <w:txbxContent>
                    <w:p w:rsidR="00684C43" w:rsidRPr="00213F1A" w:rsidRDefault="00684C43" w:rsidP="00213F1A">
                      <w:pPr>
                        <w:jc w:val="center"/>
                        <w:rPr>
                          <w:rFonts w:asciiTheme="minorHAnsi" w:hAnsiTheme="minorHAnsi"/>
                        </w:rPr>
                      </w:pPr>
                      <w:proofErr w:type="gramStart"/>
                      <w:r w:rsidRPr="00213F1A">
                        <w:rPr>
                          <w:rFonts w:asciiTheme="minorHAnsi" w:hAnsiTheme="minorHAnsi"/>
                        </w:rPr>
                        <w:t>calls</w:t>
                      </w:r>
                      <w:proofErr w:type="gramEnd"/>
                    </w:p>
                  </w:txbxContent>
                </v:textbox>
              </v:shape>
            </w:pict>
          </mc:Fallback>
        </mc:AlternateContent>
      </w:r>
    </w:p>
    <w:p w:rsidR="00162E58" w:rsidRDefault="00162E58" w:rsidP="00A85109">
      <w:pPr>
        <w:pStyle w:val="Heading1"/>
        <w:jc w:val="both"/>
        <w:rPr>
          <w:rFonts w:asciiTheme="minorHAnsi" w:hAnsiTheme="minorHAnsi"/>
        </w:rPr>
      </w:pPr>
    </w:p>
    <w:p w:rsidR="00FB1EE1" w:rsidRDefault="00673EF8" w:rsidP="00A85109">
      <w:pPr>
        <w:pStyle w:val="Heading1"/>
        <w:jc w:val="both"/>
        <w:rPr>
          <w:rFonts w:asciiTheme="minorHAnsi" w:hAnsiTheme="minorHAnsi"/>
        </w:rPr>
      </w:pPr>
      <w:bookmarkStart w:id="6" w:name="_GoBack"/>
      <w:bookmarkEnd w:id="6"/>
      <w:r>
        <w:rPr>
          <w:rFonts w:asciiTheme="minorHAnsi" w:hAnsiTheme="minorHAnsi"/>
          <w:noProof/>
        </w:rPr>
        <mc:AlternateContent>
          <mc:Choice Requires="wpg">
            <w:drawing>
              <wp:anchor distT="0" distB="0" distL="114300" distR="114300" simplePos="0" relativeHeight="251720704" behindDoc="0" locked="0" layoutInCell="1" allowOverlap="1">
                <wp:simplePos x="0" y="0"/>
                <wp:positionH relativeFrom="column">
                  <wp:posOffset>-23854</wp:posOffset>
                </wp:positionH>
                <wp:positionV relativeFrom="paragraph">
                  <wp:posOffset>270400</wp:posOffset>
                </wp:positionV>
                <wp:extent cx="5962899" cy="309880"/>
                <wp:effectExtent l="0" t="0" r="19050" b="13970"/>
                <wp:wrapNone/>
                <wp:docPr id="2" name="Group 2"/>
                <wp:cNvGraphicFramePr/>
                <a:graphic xmlns:a="http://schemas.openxmlformats.org/drawingml/2006/main">
                  <a:graphicData uri="http://schemas.microsoft.com/office/word/2010/wordprocessingGroup">
                    <wpg:wgp>
                      <wpg:cNvGrpSpPr/>
                      <wpg:grpSpPr>
                        <a:xfrm>
                          <a:off x="0" y="0"/>
                          <a:ext cx="5962899" cy="309880"/>
                          <a:chOff x="0" y="0"/>
                          <a:chExt cx="5962899" cy="309880"/>
                        </a:xfrm>
                      </wpg:grpSpPr>
                      <wps:wsp>
                        <wps:cNvPr id="39" name="Rounded Rectangle 39"/>
                        <wps:cNvSpPr/>
                        <wps:spPr>
                          <a:xfrm>
                            <a:off x="0" y="47707"/>
                            <a:ext cx="818515" cy="23050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B1EE1" w:rsidRPr="00213F1A" w:rsidRDefault="00FB1EE1" w:rsidP="00FB1EE1">
                              <w:pPr>
                                <w:jc w:val="center"/>
                                <w:rPr>
                                  <w:rFonts w:asciiTheme="minorHAnsi" w:hAnsiTheme="minorHAnsi"/>
                                </w:rPr>
                              </w:pPr>
                              <w:proofErr w:type="spellStart"/>
                              <w:r w:rsidRPr="00213F1A">
                                <w:rPr>
                                  <w:rFonts w:asciiTheme="minorHAnsi" w:hAnsiTheme="minorHAnsi"/>
                                </w:rPr>
                                <w:t>swi_</w:t>
                              </w:r>
                              <w:proofErr w:type="gramStart"/>
                              <w:r w:rsidRPr="00213F1A">
                                <w:rPr>
                                  <w:rFonts w:asciiTheme="minorHAnsi" w:hAnsiTheme="minorHAnsi"/>
                                </w:rPr>
                                <w:t>sched</w:t>
                              </w:r>
                              <w:proofErr w:type="spellEnd"/>
                              <w:r w:rsidR="0061689A" w:rsidRPr="00213F1A">
                                <w:rPr>
                                  <w:rFonts w:asciiTheme="minorHAnsi" w:hAnsiTheme="minorHAnsi"/>
                                </w:rPr>
                                <w:t>()</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0" name="Rounded Rectangle 40"/>
                        <wps:cNvSpPr/>
                        <wps:spPr>
                          <a:xfrm>
                            <a:off x="1653871" y="47707"/>
                            <a:ext cx="1375576" cy="23050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B1EE1" w:rsidRPr="00213F1A" w:rsidRDefault="00673EF8" w:rsidP="00FB1EE1">
                              <w:pPr>
                                <w:jc w:val="center"/>
                                <w:rPr>
                                  <w:rFonts w:asciiTheme="minorHAnsi" w:hAnsiTheme="minorHAnsi"/>
                                </w:rPr>
                              </w:pPr>
                              <w:hyperlink r:id="rId15" w:history="1">
                                <w:proofErr w:type="spellStart"/>
                                <w:r w:rsidR="00FB1EE1" w:rsidRPr="00213F1A">
                                  <w:rPr>
                                    <w:rFonts w:asciiTheme="minorHAnsi" w:hAnsiTheme="minorHAnsi"/>
                                  </w:rPr>
                                  <w:t>ithread_</w:t>
                                </w:r>
                                <w:proofErr w:type="gramStart"/>
                                <w:r w:rsidR="00FB1EE1" w:rsidRPr="00213F1A">
                                  <w:rPr>
                                    <w:rFonts w:asciiTheme="minorHAnsi" w:hAnsiTheme="minorHAnsi"/>
                                  </w:rPr>
                                  <w:t>schedule</w:t>
                                </w:r>
                                <w:proofErr w:type="spellEnd"/>
                                <w:proofErr w:type="gramEnd"/>
                              </w:hyperlink>
                              <w:r w:rsidR="0061689A" w:rsidRPr="00213F1A">
                                <w:rPr>
                                  <w:rFonts w:asciiTheme="minorHAnsi" w:hAnsiTheme="minorHAnsi"/>
                                </w:rPr>
                                <w:t>()</w:t>
                              </w:r>
                            </w:p>
                            <w:p w:rsidR="00FB1EE1" w:rsidRDefault="00FB1EE1" w:rsidP="00FB1EE1">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 name="Straight Arrow Connector 41"/>
                        <wps:cNvCnPr/>
                        <wps:spPr>
                          <a:xfrm>
                            <a:off x="818984" y="159026"/>
                            <a:ext cx="834887" cy="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flipV="1">
                            <a:off x="3029447" y="166977"/>
                            <a:ext cx="1319530" cy="762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wps:wsp>
                        <wps:cNvPr id="44" name="Rectangle 44"/>
                        <wps:cNvSpPr/>
                        <wps:spPr>
                          <a:xfrm>
                            <a:off x="4349364" y="0"/>
                            <a:ext cx="1613535" cy="309880"/>
                          </a:xfrm>
                          <a:prstGeom prst="rect">
                            <a:avLst/>
                          </a:prstGeom>
                        </wps:spPr>
                        <wps:style>
                          <a:lnRef idx="2">
                            <a:schemeClr val="accent6"/>
                          </a:lnRef>
                          <a:fillRef idx="1">
                            <a:schemeClr val="lt1"/>
                          </a:fillRef>
                          <a:effectRef idx="0">
                            <a:schemeClr val="accent6"/>
                          </a:effectRef>
                          <a:fontRef idx="minor">
                            <a:schemeClr val="dk1"/>
                          </a:fontRef>
                        </wps:style>
                        <wps:txbx>
                          <w:txbxContent>
                            <w:p w:rsidR="00FB1EE1" w:rsidRPr="00213F1A" w:rsidRDefault="00FB1EE1" w:rsidP="00FB1EE1">
                              <w:pPr>
                                <w:jc w:val="center"/>
                                <w:rPr>
                                  <w:rFonts w:asciiTheme="minorHAnsi" w:hAnsiTheme="minorHAnsi"/>
                                </w:rPr>
                              </w:pPr>
                              <w:proofErr w:type="gramStart"/>
                              <w:r w:rsidRPr="00213F1A">
                                <w:rPr>
                                  <w:rFonts w:asciiTheme="minorHAnsi" w:hAnsiTheme="minorHAnsi"/>
                                </w:rPr>
                                <w:t>interrupt</w:t>
                              </w:r>
                              <w:proofErr w:type="gramEnd"/>
                              <w:r w:rsidRPr="00213F1A">
                                <w:rPr>
                                  <w:rFonts w:asciiTheme="minorHAnsi" w:hAnsiTheme="minorHAnsi"/>
                                </w:rPr>
                                <w:t xml:space="preserve"> thread (</w:t>
                              </w:r>
                              <w:proofErr w:type="spellStart"/>
                              <w:r w:rsidRPr="00213F1A">
                                <w:rPr>
                                  <w:rFonts w:asciiTheme="minorHAnsi" w:hAnsiTheme="minorHAnsi"/>
                                </w:rPr>
                                <w:t>ithd</w:t>
                              </w:r>
                              <w:proofErr w:type="spellEnd"/>
                              <w:r w:rsidRPr="00213F1A">
                                <w:rPr>
                                  <w:rFonts w:asciiTheme="minorHAnsi" w:hAnsiTheme="minorHAnsi"/>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oup 2" o:spid="_x0000_s1039" style="position:absolute;left:0;text-align:left;margin-left:-1.9pt;margin-top:21.3pt;width:469.5pt;height:24.4pt;z-index:251720704" coordsize="59628,3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">
                <v:roundrect id="Rounded Rectangle 39" o:spid="_x0000_s1040" style="position:absolute;top:477;width:8185;height:23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u0JcYA&#10;AADbAAAADwAAAGRycy9kb3ducmV2LnhtbESPQU/CQBSE7yb+h80z8WJki6BoZSFGIOGAhwIXby/d&#10;Z1vpvm26D2j/PUti4nEyM99kpvPO1epEbag8GxgOElDEubcVFwb2u9XjK6ggyBZrz2SgpwDz2e3N&#10;FFPrz5zRaSuFihAOKRooRZpU65CX5DAMfEMcvR/fOpQo20LbFs8R7mr9lCQv2mHFcaHEhj5Lyg/b&#10;ozMg1va75/1kslpm/UbGD7+L76+FMfd33cc7KKFO/sN/7bU1MHqD65f4A/Ts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u0JcYAAADbAAAADwAAAAAAAAAAAAAAAACYAgAAZHJz&#10;L2Rvd25yZXYueG1sUEsFBgAAAAAEAAQA9QAAAIsDAAAAAA==&#10;" fillcolor="white [3201]" strokecolor="#f79646 [3209]" strokeweight="2pt">
                  <v:textbox inset="0,0,0,0">
                    <w:txbxContent>
                      <w:p w:rsidR="00FB1EE1" w:rsidRPr="00213F1A" w:rsidRDefault="00FB1EE1" w:rsidP="00FB1EE1">
                        <w:pPr>
                          <w:jc w:val="center"/>
                          <w:rPr>
                            <w:rFonts w:asciiTheme="minorHAnsi" w:hAnsiTheme="minorHAnsi"/>
                          </w:rPr>
                        </w:pPr>
                        <w:proofErr w:type="spellStart"/>
                        <w:r w:rsidRPr="00213F1A">
                          <w:rPr>
                            <w:rFonts w:asciiTheme="minorHAnsi" w:hAnsiTheme="minorHAnsi"/>
                          </w:rPr>
                          <w:t>swi_</w:t>
                        </w:r>
                        <w:proofErr w:type="gramStart"/>
                        <w:r w:rsidRPr="00213F1A">
                          <w:rPr>
                            <w:rFonts w:asciiTheme="minorHAnsi" w:hAnsiTheme="minorHAnsi"/>
                          </w:rPr>
                          <w:t>sched</w:t>
                        </w:r>
                        <w:proofErr w:type="spellEnd"/>
                        <w:r w:rsidR="0061689A" w:rsidRPr="00213F1A">
                          <w:rPr>
                            <w:rFonts w:asciiTheme="minorHAnsi" w:hAnsiTheme="minorHAnsi"/>
                          </w:rPr>
                          <w:t>()</w:t>
                        </w:r>
                        <w:proofErr w:type="gramEnd"/>
                      </w:p>
                    </w:txbxContent>
                  </v:textbox>
                </v:roundrect>
                <v:roundrect id="Rounded Rectangle 40" o:spid="_x0000_s1041" style="position:absolute;left:16538;top:477;width:13756;height:23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duxcIA&#10;AADbAAAADwAAAGRycy9kb3ducmV2LnhtbERPS2vCQBC+F/wPywheSt0otkp0FfEBPdiDj0tvQ3aa&#10;pGZnQ3bU5N93D0KPH997sWpdpe7UhNKzgdEwAUWceVtybuBy3r/NQAVBtlh5JgMdBVgtey8LTK1/&#10;8JHuJ8lVDOGQooFCpE61DllBDsPQ18SR+/GNQ4mwybVt8BHDXaXHSfKhHZYcGwqsaVNQdj3dnAGx&#10;tju/X6bT/e7YHWTy+rv9/toaM+i36zkooVb+xU/3pzUwievjl/gD9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p27FwgAAANsAAAAPAAAAAAAAAAAAAAAAAJgCAABkcnMvZG93&#10;bnJldi54bWxQSwUGAAAAAAQABAD1AAAAhwMAAAAA&#10;" fillcolor="white [3201]" strokecolor="#f79646 [3209]" strokeweight="2pt">
                  <v:textbox inset="0,0,0,0">
                    <w:txbxContent>
                      <w:p w:rsidR="00FB1EE1" w:rsidRPr="00213F1A" w:rsidRDefault="00673EF8" w:rsidP="00FB1EE1">
                        <w:pPr>
                          <w:jc w:val="center"/>
                          <w:rPr>
                            <w:rFonts w:asciiTheme="minorHAnsi" w:hAnsiTheme="minorHAnsi"/>
                          </w:rPr>
                        </w:pPr>
                        <w:hyperlink r:id="rId16" w:history="1">
                          <w:proofErr w:type="spellStart"/>
                          <w:r w:rsidR="00FB1EE1" w:rsidRPr="00213F1A">
                            <w:rPr>
                              <w:rFonts w:asciiTheme="minorHAnsi" w:hAnsiTheme="minorHAnsi"/>
                            </w:rPr>
                            <w:t>ithread_</w:t>
                          </w:r>
                          <w:proofErr w:type="gramStart"/>
                          <w:r w:rsidR="00FB1EE1" w:rsidRPr="00213F1A">
                            <w:rPr>
                              <w:rFonts w:asciiTheme="minorHAnsi" w:hAnsiTheme="minorHAnsi"/>
                            </w:rPr>
                            <w:t>schedule</w:t>
                          </w:r>
                          <w:proofErr w:type="spellEnd"/>
                          <w:proofErr w:type="gramEnd"/>
                        </w:hyperlink>
                        <w:r w:rsidR="0061689A" w:rsidRPr="00213F1A">
                          <w:rPr>
                            <w:rFonts w:asciiTheme="minorHAnsi" w:hAnsiTheme="minorHAnsi"/>
                          </w:rPr>
                          <w:t>()</w:t>
                        </w:r>
                      </w:p>
                      <w:p w:rsidR="00FB1EE1" w:rsidRDefault="00FB1EE1" w:rsidP="00FB1EE1">
                        <w:pPr>
                          <w:jc w:val="center"/>
                        </w:pPr>
                      </w:p>
                    </w:txbxContent>
                  </v:textbox>
                </v:roundrect>
                <v:shape id="Straight Arrow Connector 41" o:spid="_x0000_s1042" type="#_x0000_t32" style="position:absolute;left:8189;top:1590;width:83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i8uMIAAADbAAAADwAAAGRycy9kb3ducmV2LnhtbESPQWsCMRSE7wX/Q3hCbzVrESmr2UVE&#10;23qstp6fm+dmcfOS3aS6/vumUOhxmJlvmGU52FZcqQ+NYwXTSQaCuHK64VrB52H79AIiRGSNrWNS&#10;cKcAZTF6WGKu3Y0/6LqPtUgQDjkqMDH6XMpQGbIYJs4TJ+/seosxyb6WusdbgttWPmfZXFpsOC0Y&#10;9LQ2VF3231bBadOud5l/Q/3lj7MOTfc6zDulHsfDagEi0hD/w3/td61gNoXfL+kHyO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Ki8uMIAAADbAAAADwAAAAAAAAAAAAAA&#10;AAChAgAAZHJzL2Rvd25yZXYueG1sUEsFBgAAAAAEAAQA+QAAAJADAAAAAA==&#10;" strokecolor="#4579b8 [3044]" strokeweight="1.25pt">
                  <v:stroke endarrow="open"/>
                </v:shape>
                <v:shape id="Straight Arrow Connector 43" o:spid="_x0000_s1043" type="#_x0000_t32" style="position:absolute;left:30294;top:1669;width:13195;height: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blvMUAAADbAAAADwAAAGRycy9kb3ducmV2LnhtbESPQWvCQBSE70L/w/IKvenGVlOJWUUs&#10;pYIgNC2eH9nXJCT7Nma3JvbXuwXB4zAz3zDpejCNOFPnKssKppMIBHFudcWFgu+v9/EChPPIGhvL&#10;pOBCDtarh1GKibY9f9I584UIEHYJKii9bxMpXV6SQTexLXHwfmxn0AfZFVJ32Ae4aeRzFMXSYMVh&#10;ocSWtiXldfZrAmVx4ng3/5vGh8N+nh9f+/rtY6PU0+OwWYLwNPh7+NbeaQWzF/j/En6AX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XblvMUAAADbAAAADwAAAAAAAAAA&#10;AAAAAAChAgAAZHJzL2Rvd25yZXYueG1sUEsFBgAAAAAEAAQA+QAAAJMDAAAAAA==&#10;" strokecolor="#4579b8 [3044]" strokeweight="1.25pt">
                  <v:stroke endarrow="open"/>
                </v:shape>
                <v:rect id="Rectangle 44" o:spid="_x0000_s1044" style="position:absolute;left:43493;width:16135;height:30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5SlcQA&#10;AADbAAAADwAAAGRycy9kb3ducmV2LnhtbESPQWvCQBSE74X+h+UVvDUbS2oldRURWrSeTD30+Mg+&#10;k2j2bbq7xvTfdwXB4zAz3zCzxWBa0ZPzjWUF4yQFQVxa3XClYP/98TwF4QOyxtYyKfgjD4v548MM&#10;c20vvKO+CJWIEPY5KqhD6HIpfVmTQZ/Yjjh6B+sMhihdJbXDS4SbVr6k6UQabDgu1NjRqqbyVJyN&#10;gi93/C3C2vWF32Rvux+72brPV6VGT8PyHUSgIdzDt/ZaK8gyuH6JP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uUpXEAAAA2wAAAA8AAAAAAAAAAAAAAAAAmAIAAGRycy9k&#10;b3ducmV2LnhtbFBLBQYAAAAABAAEAPUAAACJAwAAAAA=&#10;" fillcolor="white [3201]" strokecolor="#f79646 [3209]" strokeweight="2pt">
                  <v:textbox inset="0,0,0,0">
                    <w:txbxContent>
                      <w:p w:rsidR="00FB1EE1" w:rsidRPr="00213F1A" w:rsidRDefault="00FB1EE1" w:rsidP="00FB1EE1">
                        <w:pPr>
                          <w:jc w:val="center"/>
                          <w:rPr>
                            <w:rFonts w:asciiTheme="minorHAnsi" w:hAnsiTheme="minorHAnsi"/>
                          </w:rPr>
                        </w:pPr>
                        <w:proofErr w:type="gramStart"/>
                        <w:r w:rsidRPr="00213F1A">
                          <w:rPr>
                            <w:rFonts w:asciiTheme="minorHAnsi" w:hAnsiTheme="minorHAnsi"/>
                          </w:rPr>
                          <w:t>interrupt</w:t>
                        </w:r>
                        <w:proofErr w:type="gramEnd"/>
                        <w:r w:rsidRPr="00213F1A">
                          <w:rPr>
                            <w:rFonts w:asciiTheme="minorHAnsi" w:hAnsiTheme="minorHAnsi"/>
                          </w:rPr>
                          <w:t xml:space="preserve"> thread (</w:t>
                        </w:r>
                        <w:proofErr w:type="spellStart"/>
                        <w:r w:rsidRPr="00213F1A">
                          <w:rPr>
                            <w:rFonts w:asciiTheme="minorHAnsi" w:hAnsiTheme="minorHAnsi"/>
                          </w:rPr>
                          <w:t>ithd</w:t>
                        </w:r>
                        <w:proofErr w:type="spellEnd"/>
                        <w:r w:rsidRPr="00213F1A">
                          <w:rPr>
                            <w:rFonts w:asciiTheme="minorHAnsi" w:hAnsiTheme="minorHAnsi"/>
                          </w:rPr>
                          <w:t>)</w:t>
                        </w:r>
                      </w:p>
                    </w:txbxContent>
                  </v:textbox>
                </v:rect>
              </v:group>
            </w:pict>
          </mc:Fallback>
        </mc:AlternateContent>
      </w:r>
      <w:r w:rsidR="00FB1EE1">
        <w:rPr>
          <w:rFonts w:asciiTheme="minorHAnsi" w:hAnsiTheme="minorHAnsi"/>
          <w:noProof/>
        </w:rPr>
        <mc:AlternateContent>
          <mc:Choice Requires="wps">
            <w:drawing>
              <wp:anchor distT="0" distB="0" distL="114300" distR="114300" simplePos="0" relativeHeight="251722752" behindDoc="0" locked="0" layoutInCell="1" allowOverlap="1" wp14:anchorId="0B4FCD16" wp14:editId="0F7B7314">
                <wp:simplePos x="0" y="0"/>
                <wp:positionH relativeFrom="column">
                  <wp:posOffset>3214370</wp:posOffset>
                </wp:positionH>
                <wp:positionV relativeFrom="paragraph">
                  <wp:posOffset>224404</wp:posOffset>
                </wp:positionV>
                <wp:extent cx="723265" cy="182880"/>
                <wp:effectExtent l="0" t="0" r="635" b="7620"/>
                <wp:wrapNone/>
                <wp:docPr id="45" name="Text Box 45"/>
                <wp:cNvGraphicFramePr/>
                <a:graphic xmlns:a="http://schemas.openxmlformats.org/drawingml/2006/main">
                  <a:graphicData uri="http://schemas.microsoft.com/office/word/2010/wordprocessingShape">
                    <wps:wsp>
                      <wps:cNvSpPr txBox="1"/>
                      <wps:spPr>
                        <a:xfrm>
                          <a:off x="0" y="0"/>
                          <a:ext cx="723265" cy="1828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1EE1" w:rsidRPr="00213F1A" w:rsidRDefault="00FB1EE1" w:rsidP="00213F1A">
                            <w:pPr>
                              <w:jc w:val="center"/>
                              <w:rPr>
                                <w:rFonts w:asciiTheme="minorHAnsi" w:hAnsiTheme="minorHAnsi"/>
                              </w:rPr>
                            </w:pPr>
                            <w:proofErr w:type="gramStart"/>
                            <w:r w:rsidRPr="00213F1A">
                              <w:rPr>
                                <w:rFonts w:asciiTheme="minorHAnsi" w:hAnsiTheme="minorHAnsi"/>
                              </w:rPr>
                              <w:t>executes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45" type="#_x0000_t202" style="position:absolute;left:0;text-align:left;margin-left:253.1pt;margin-top:17.65pt;width:56.95pt;height:14.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" fillcolor="white [3201]" stroked="f" strokeweight=".5pt">
                <v:textbox inset="0,0,0,0">
                  <w:txbxContent>
                    <w:p w:rsidR="00FB1EE1" w:rsidRPr="00213F1A" w:rsidRDefault="00FB1EE1" w:rsidP="00213F1A">
                      <w:pPr>
                        <w:jc w:val="center"/>
                        <w:rPr>
                          <w:rFonts w:asciiTheme="minorHAnsi" w:hAnsiTheme="minorHAnsi"/>
                        </w:rPr>
                      </w:pPr>
                      <w:proofErr w:type="gramStart"/>
                      <w:r w:rsidRPr="00213F1A">
                        <w:rPr>
                          <w:rFonts w:asciiTheme="minorHAnsi" w:hAnsiTheme="minorHAnsi"/>
                        </w:rPr>
                        <w:t>executes</w:t>
                      </w:r>
                      <w:proofErr w:type="gramEnd"/>
                    </w:p>
                  </w:txbxContent>
                </v:textbox>
              </v:shape>
            </w:pict>
          </mc:Fallback>
        </mc:AlternateContent>
      </w:r>
      <w:r w:rsidR="00FB1EE1">
        <w:rPr>
          <w:rFonts w:asciiTheme="minorHAnsi" w:hAnsiTheme="minorHAnsi"/>
          <w:noProof/>
        </w:rPr>
        <mc:AlternateContent>
          <mc:Choice Requires="wps">
            <w:drawing>
              <wp:anchor distT="0" distB="0" distL="114300" distR="114300" simplePos="0" relativeHeight="251716608" behindDoc="0" locked="0" layoutInCell="1" allowOverlap="1" wp14:anchorId="0DFA6E95" wp14:editId="5B70F2F7">
                <wp:simplePos x="0" y="0"/>
                <wp:positionH relativeFrom="column">
                  <wp:posOffset>914400</wp:posOffset>
                </wp:positionH>
                <wp:positionV relativeFrom="paragraph">
                  <wp:posOffset>224155</wp:posOffset>
                </wp:positionV>
                <wp:extent cx="357505" cy="189865"/>
                <wp:effectExtent l="0" t="0" r="4445" b="635"/>
                <wp:wrapNone/>
                <wp:docPr id="42" name="Text Box 42"/>
                <wp:cNvGraphicFramePr/>
                <a:graphic xmlns:a="http://schemas.openxmlformats.org/drawingml/2006/main">
                  <a:graphicData uri="http://schemas.microsoft.com/office/word/2010/wordprocessingShape">
                    <wps:wsp>
                      <wps:cNvSpPr txBox="1"/>
                      <wps:spPr>
                        <a:xfrm>
                          <a:off x="0" y="0"/>
                          <a:ext cx="357505" cy="1898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1EE1" w:rsidRPr="00213F1A" w:rsidRDefault="00FB1EE1" w:rsidP="00213F1A">
                            <w:pPr>
                              <w:jc w:val="center"/>
                              <w:rPr>
                                <w:rFonts w:asciiTheme="minorHAnsi" w:hAnsiTheme="minorHAnsi"/>
                              </w:rPr>
                            </w:pPr>
                            <w:proofErr w:type="gramStart"/>
                            <w:r w:rsidRPr="00213F1A">
                              <w:rPr>
                                <w:rFonts w:asciiTheme="minorHAnsi" w:hAnsiTheme="minorHAnsi"/>
                              </w:rPr>
                              <w:t>calls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2" o:spid="_x0000_s1046" type="#_x0000_t202" style="position:absolute;left:0;text-align:left;margin-left:1in;margin-top:17.65pt;width:28.15pt;height:14.9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" fillcolor="white [3201]" stroked="f" strokeweight=".5pt">
                <v:textbox inset="0,0,0,0">
                  <w:txbxContent>
                    <w:p w:rsidR="00FB1EE1" w:rsidRPr="00213F1A" w:rsidRDefault="00FB1EE1" w:rsidP="00213F1A">
                      <w:pPr>
                        <w:jc w:val="center"/>
                        <w:rPr>
                          <w:rFonts w:asciiTheme="minorHAnsi" w:hAnsiTheme="minorHAnsi"/>
                        </w:rPr>
                      </w:pPr>
                      <w:proofErr w:type="gramStart"/>
                      <w:r w:rsidRPr="00213F1A">
                        <w:rPr>
                          <w:rFonts w:asciiTheme="minorHAnsi" w:hAnsiTheme="minorHAnsi"/>
                        </w:rPr>
                        <w:t>calls</w:t>
                      </w:r>
                      <w:proofErr w:type="gramEnd"/>
                    </w:p>
                  </w:txbxContent>
                </v:textbox>
              </v:shape>
            </w:pict>
          </mc:Fallback>
        </mc:AlternateContent>
      </w:r>
    </w:p>
    <w:p w:rsidR="002109DA" w:rsidRDefault="009A35D1" w:rsidP="00A85109">
      <w:pPr>
        <w:pStyle w:val="Heading1"/>
        <w:jc w:val="both"/>
        <w:rPr>
          <w:rFonts w:asciiTheme="minorHAnsi" w:hAnsiTheme="minorHAnsi"/>
        </w:rPr>
      </w:pPr>
      <w:r w:rsidRPr="009A35D1">
        <w:rPr>
          <w:rFonts w:asciiTheme="minorHAnsi" w:hAnsiTheme="minorHAnsi"/>
        </w:rPr>
        <w:t>3</w:t>
      </w:r>
      <w:r w:rsidR="00D13853" w:rsidRPr="009A35D1">
        <w:rPr>
          <w:rFonts w:asciiTheme="minorHAnsi" w:hAnsiTheme="minorHAnsi"/>
        </w:rPr>
        <w:t>.</w:t>
      </w:r>
      <w:r w:rsidR="0061689A">
        <w:rPr>
          <w:rFonts w:asciiTheme="minorHAnsi" w:hAnsiTheme="minorHAnsi"/>
        </w:rPr>
        <w:t xml:space="preserve"> Relevant Files</w:t>
      </w:r>
    </w:p>
    <w:p w:rsidR="0061689A" w:rsidRDefault="0061689A" w:rsidP="0061689A"/>
    <w:p w:rsidR="0061689A" w:rsidRPr="00A503D4" w:rsidRDefault="00673EF8" w:rsidP="0061689A">
      <w:pPr>
        <w:pStyle w:val="ListParagraph"/>
        <w:numPr>
          <w:ilvl w:val="0"/>
          <w:numId w:val="9"/>
        </w:numPr>
        <w:rPr>
          <w:rFonts w:asciiTheme="minorHAnsi" w:hAnsiTheme="minorHAnsi"/>
        </w:rPr>
      </w:pPr>
      <w:hyperlink r:id="rId17" w:history="1">
        <w:proofErr w:type="spellStart"/>
        <w:r w:rsidR="0061689A" w:rsidRPr="00A503D4">
          <w:rPr>
            <w:rStyle w:val="Hyperlink"/>
            <w:rFonts w:asciiTheme="minorHAnsi" w:hAnsiTheme="minorHAnsi"/>
          </w:rPr>
          <w:t>interrupt.h</w:t>
        </w:r>
        <w:proofErr w:type="spellEnd"/>
      </w:hyperlink>
      <w:r w:rsidR="0061689A" w:rsidRPr="00A503D4">
        <w:rPr>
          <w:rFonts w:asciiTheme="minorHAnsi" w:hAnsiTheme="minorHAnsi"/>
        </w:rPr>
        <w:t xml:space="preserve">: </w:t>
      </w:r>
      <w:proofErr w:type="spellStart"/>
      <w:r w:rsidR="0061689A" w:rsidRPr="00A503D4">
        <w:rPr>
          <w:rFonts w:asciiTheme="minorHAnsi" w:hAnsiTheme="minorHAnsi"/>
        </w:rPr>
        <w:t>Struct</w:t>
      </w:r>
      <w:proofErr w:type="spellEnd"/>
      <w:r w:rsidR="0061689A" w:rsidRPr="00A503D4">
        <w:rPr>
          <w:rFonts w:asciiTheme="minorHAnsi" w:hAnsiTheme="minorHAnsi"/>
        </w:rPr>
        <w:t xml:space="preserve"> interrupt thread (</w:t>
      </w:r>
      <w:proofErr w:type="spellStart"/>
      <w:r w:rsidR="0061689A" w:rsidRPr="00A503D4">
        <w:rPr>
          <w:rFonts w:asciiTheme="minorHAnsi" w:hAnsiTheme="minorHAnsi"/>
        </w:rPr>
        <w:t>ithd</w:t>
      </w:r>
      <w:proofErr w:type="spellEnd"/>
      <w:r w:rsidR="0061689A" w:rsidRPr="00A503D4">
        <w:rPr>
          <w:rFonts w:asciiTheme="minorHAnsi" w:hAnsiTheme="minorHAnsi"/>
        </w:rPr>
        <w:t>) and interrupt handler(</w:t>
      </w:r>
      <w:proofErr w:type="spellStart"/>
      <w:r w:rsidR="0061689A" w:rsidRPr="00A503D4">
        <w:rPr>
          <w:rFonts w:asciiTheme="minorHAnsi" w:hAnsiTheme="minorHAnsi"/>
        </w:rPr>
        <w:t>intrhand</w:t>
      </w:r>
      <w:proofErr w:type="spellEnd"/>
      <w:r w:rsidR="0061689A" w:rsidRPr="00A503D4">
        <w:rPr>
          <w:rFonts w:asciiTheme="minorHAnsi" w:hAnsiTheme="minorHAnsi"/>
        </w:rPr>
        <w:t>) are defined here</w:t>
      </w:r>
    </w:p>
    <w:p w:rsidR="0061689A" w:rsidRPr="00A503D4" w:rsidRDefault="00673EF8" w:rsidP="00213F1A">
      <w:pPr>
        <w:pStyle w:val="ListParagraph"/>
        <w:numPr>
          <w:ilvl w:val="0"/>
          <w:numId w:val="9"/>
        </w:numPr>
        <w:rPr>
          <w:rFonts w:asciiTheme="minorHAnsi" w:hAnsiTheme="minorHAnsi"/>
        </w:rPr>
      </w:pPr>
      <w:hyperlink r:id="rId18" w:history="1">
        <w:proofErr w:type="spellStart"/>
        <w:r w:rsidR="0061689A" w:rsidRPr="00A503D4">
          <w:rPr>
            <w:rStyle w:val="Hyperlink"/>
            <w:rFonts w:asciiTheme="minorHAnsi" w:hAnsiTheme="minorHAnsi"/>
          </w:rPr>
          <w:t>kern_intr.h</w:t>
        </w:r>
        <w:proofErr w:type="spellEnd"/>
      </w:hyperlink>
      <w:r w:rsidR="0061689A" w:rsidRPr="00A503D4">
        <w:rPr>
          <w:rFonts w:asciiTheme="minorHAnsi" w:hAnsiTheme="minorHAnsi"/>
        </w:rPr>
        <w:t xml:space="preserve">: </w:t>
      </w:r>
      <w:proofErr w:type="spellStart"/>
      <w:r w:rsidR="0061689A" w:rsidRPr="00A503D4">
        <w:rPr>
          <w:rFonts w:asciiTheme="minorHAnsi" w:hAnsiTheme="minorHAnsi"/>
        </w:rPr>
        <w:t>swi_</w:t>
      </w:r>
      <w:proofErr w:type="gramStart"/>
      <w:r w:rsidR="0061689A" w:rsidRPr="00A503D4">
        <w:rPr>
          <w:rFonts w:asciiTheme="minorHAnsi" w:hAnsiTheme="minorHAnsi"/>
        </w:rPr>
        <w:t>add</w:t>
      </w:r>
      <w:proofErr w:type="spellEnd"/>
      <w:r w:rsidR="00213F1A" w:rsidRPr="00A503D4">
        <w:rPr>
          <w:rFonts w:asciiTheme="minorHAnsi" w:hAnsiTheme="minorHAnsi"/>
        </w:rPr>
        <w:t>(</w:t>
      </w:r>
      <w:proofErr w:type="gramEnd"/>
      <w:r w:rsidR="00213F1A" w:rsidRPr="00A503D4">
        <w:rPr>
          <w:rFonts w:asciiTheme="minorHAnsi" w:hAnsiTheme="minorHAnsi"/>
        </w:rPr>
        <w:t>)</w:t>
      </w:r>
      <w:r w:rsidR="0061689A" w:rsidRPr="00A503D4">
        <w:rPr>
          <w:rFonts w:asciiTheme="minorHAnsi" w:hAnsiTheme="minorHAnsi"/>
        </w:rPr>
        <w:t xml:space="preserve"> and </w:t>
      </w:r>
      <w:proofErr w:type="spellStart"/>
      <w:r w:rsidR="0061689A" w:rsidRPr="00A503D4">
        <w:rPr>
          <w:rFonts w:asciiTheme="minorHAnsi" w:hAnsiTheme="minorHAnsi"/>
        </w:rPr>
        <w:t>swi</w:t>
      </w:r>
      <w:r w:rsidR="00213F1A" w:rsidRPr="00A503D4">
        <w:rPr>
          <w:rFonts w:asciiTheme="minorHAnsi" w:hAnsiTheme="minorHAnsi"/>
        </w:rPr>
        <w:t>_sched</w:t>
      </w:r>
      <w:proofErr w:type="spellEnd"/>
      <w:r w:rsidR="00213F1A" w:rsidRPr="00A503D4">
        <w:rPr>
          <w:rFonts w:asciiTheme="minorHAnsi" w:hAnsiTheme="minorHAnsi"/>
        </w:rPr>
        <w:t xml:space="preserve">() </w:t>
      </w:r>
      <w:r w:rsidR="00BA71D2">
        <w:rPr>
          <w:rFonts w:asciiTheme="minorHAnsi" w:hAnsiTheme="minorHAnsi"/>
        </w:rPr>
        <w:t xml:space="preserve">functions </w:t>
      </w:r>
      <w:r w:rsidR="00213F1A" w:rsidRPr="00A503D4">
        <w:rPr>
          <w:rFonts w:asciiTheme="minorHAnsi" w:hAnsiTheme="minorHAnsi"/>
        </w:rPr>
        <w:t xml:space="preserve">are defined here. Also refer function </w:t>
      </w:r>
      <w:proofErr w:type="spellStart"/>
      <w:r w:rsidR="00213F1A" w:rsidRPr="00A503D4">
        <w:rPr>
          <w:rFonts w:asciiTheme="minorHAnsi" w:hAnsiTheme="minorHAnsi"/>
        </w:rPr>
        <w:t>start_softintr</w:t>
      </w:r>
      <w:proofErr w:type="spellEnd"/>
      <w:r w:rsidR="00213F1A" w:rsidRPr="00A503D4">
        <w:rPr>
          <w:rFonts w:asciiTheme="minorHAnsi" w:hAnsiTheme="minorHAnsi"/>
        </w:rPr>
        <w:t xml:space="preserve">() function for usage of </w:t>
      </w:r>
      <w:proofErr w:type="spellStart"/>
      <w:r w:rsidR="00213F1A" w:rsidRPr="00A503D4">
        <w:rPr>
          <w:rFonts w:asciiTheme="minorHAnsi" w:hAnsiTheme="minorHAnsi"/>
        </w:rPr>
        <w:t>swi_add</w:t>
      </w:r>
      <w:proofErr w:type="spellEnd"/>
      <w:r w:rsidR="00213F1A" w:rsidRPr="00A503D4">
        <w:rPr>
          <w:rFonts w:asciiTheme="minorHAnsi" w:hAnsiTheme="minorHAnsi"/>
        </w:rPr>
        <w:t>()</w:t>
      </w:r>
    </w:p>
    <w:p w:rsidR="00213F1A" w:rsidRPr="00A503D4" w:rsidRDefault="00673EF8" w:rsidP="00213F1A">
      <w:pPr>
        <w:pStyle w:val="ListParagraph"/>
        <w:numPr>
          <w:ilvl w:val="0"/>
          <w:numId w:val="9"/>
        </w:numPr>
        <w:rPr>
          <w:rFonts w:asciiTheme="minorHAnsi" w:hAnsiTheme="minorHAnsi"/>
        </w:rPr>
      </w:pPr>
      <w:hyperlink r:id="rId19" w:history="1">
        <w:proofErr w:type="spellStart"/>
        <w:r w:rsidR="00213F1A" w:rsidRPr="00A503D4">
          <w:rPr>
            <w:rStyle w:val="Hyperlink"/>
            <w:rFonts w:asciiTheme="minorHAnsi" w:hAnsiTheme="minorHAnsi"/>
          </w:rPr>
          <w:t>kern_clock.c</w:t>
        </w:r>
        <w:proofErr w:type="spellEnd"/>
      </w:hyperlink>
      <w:r w:rsidR="00213F1A" w:rsidRPr="00A503D4">
        <w:rPr>
          <w:rFonts w:asciiTheme="minorHAnsi" w:hAnsiTheme="minorHAnsi"/>
        </w:rPr>
        <w:t xml:space="preserve">: Refer function </w:t>
      </w:r>
      <w:proofErr w:type="spellStart"/>
      <w:r w:rsidR="004B4D0B" w:rsidRPr="00A503D4">
        <w:rPr>
          <w:rFonts w:asciiTheme="minorHAnsi" w:hAnsiTheme="minorHAnsi"/>
        </w:rPr>
        <w:t>hardclock</w:t>
      </w:r>
      <w:proofErr w:type="spellEnd"/>
      <w:r w:rsidR="004B4D0B" w:rsidRPr="00A503D4">
        <w:rPr>
          <w:rFonts w:asciiTheme="minorHAnsi" w:hAnsiTheme="minorHAnsi"/>
        </w:rPr>
        <w:t xml:space="preserve">() to see usage of </w:t>
      </w:r>
      <w:proofErr w:type="spellStart"/>
      <w:r w:rsidR="004B4D0B" w:rsidRPr="00A503D4">
        <w:rPr>
          <w:rFonts w:asciiTheme="minorHAnsi" w:hAnsiTheme="minorHAnsi"/>
        </w:rPr>
        <w:t>swi_sched</w:t>
      </w:r>
      <w:proofErr w:type="spellEnd"/>
      <w:r w:rsidR="004B4D0B" w:rsidRPr="00A503D4">
        <w:rPr>
          <w:rFonts w:asciiTheme="minorHAnsi" w:hAnsiTheme="minorHAnsi"/>
        </w:rPr>
        <w:t>()</w:t>
      </w:r>
    </w:p>
    <w:p w:rsidR="002109DA" w:rsidRPr="002109DA" w:rsidRDefault="002109DA" w:rsidP="002109DA"/>
    <w:p w:rsidR="00D13853" w:rsidRPr="002109DA" w:rsidRDefault="000662D3" w:rsidP="00A85109">
      <w:pPr>
        <w:pStyle w:val="Heading1"/>
        <w:jc w:val="both"/>
        <w:rPr>
          <w:rFonts w:asciiTheme="minorHAnsi" w:hAnsiTheme="minorHAnsi"/>
        </w:rPr>
      </w:pPr>
      <w:r>
        <w:rPr>
          <w:rFonts w:asciiTheme="minorHAnsi" w:hAnsiTheme="minorHAnsi"/>
        </w:rPr>
        <w:lastRenderedPageBreak/>
        <w:t xml:space="preserve">4. </w:t>
      </w:r>
      <w:r w:rsidR="00D13853" w:rsidRPr="009A35D1">
        <w:rPr>
          <w:rFonts w:asciiTheme="minorHAnsi" w:hAnsiTheme="minorHAnsi"/>
        </w:rPr>
        <w:t>Task</w:t>
      </w:r>
      <w:r w:rsidR="009A35D1">
        <w:rPr>
          <w:rFonts w:asciiTheme="minorHAnsi" w:hAnsiTheme="minorHAnsi"/>
        </w:rPr>
        <w:t>s</w:t>
      </w:r>
      <w:r w:rsidR="00D13853" w:rsidRPr="009A35D1">
        <w:rPr>
          <w:rFonts w:asciiTheme="minorHAnsi" w:hAnsiTheme="minorHAnsi"/>
        </w:rPr>
        <w:t xml:space="preserve">                                                                                                                            </w:t>
      </w:r>
      <w:r w:rsidR="00D13853">
        <w:rPr>
          <w:rFonts w:asciiTheme="minorHAnsi" w:hAnsiTheme="minorHAnsi"/>
          <w:b w:val="0"/>
          <w:color w:val="auto"/>
        </w:rPr>
        <w:t>[90]</w:t>
      </w:r>
    </w:p>
    <w:p w:rsidR="009A35D1" w:rsidRDefault="009A35D1" w:rsidP="00A85109">
      <w:pPr>
        <w:jc w:val="both"/>
        <w:rPr>
          <w:rFonts w:asciiTheme="minorHAnsi" w:hAnsiTheme="minorHAnsi"/>
        </w:rPr>
      </w:pPr>
    </w:p>
    <w:p w:rsidR="00D13853" w:rsidRDefault="00D13853" w:rsidP="00A85109">
      <w:pPr>
        <w:jc w:val="both"/>
        <w:rPr>
          <w:rFonts w:asciiTheme="minorHAnsi" w:hAnsiTheme="minorHAnsi"/>
        </w:rPr>
      </w:pPr>
      <w:r>
        <w:rPr>
          <w:rFonts w:asciiTheme="minorHAnsi" w:hAnsiTheme="minorHAnsi"/>
        </w:rPr>
        <w:t xml:space="preserve">In this lab, students need to </w:t>
      </w:r>
      <w:r w:rsidR="009A35D1">
        <w:rPr>
          <w:rFonts w:asciiTheme="minorHAnsi" w:hAnsiTheme="minorHAnsi"/>
        </w:rPr>
        <w:t xml:space="preserve">implement </w:t>
      </w:r>
      <w:r w:rsidR="001132CB">
        <w:rPr>
          <w:rFonts w:asciiTheme="minorHAnsi" w:hAnsiTheme="minorHAnsi"/>
        </w:rPr>
        <w:t xml:space="preserve">a </w:t>
      </w:r>
      <w:r w:rsidR="000662D3">
        <w:rPr>
          <w:rFonts w:asciiTheme="minorHAnsi" w:hAnsiTheme="minorHAnsi"/>
        </w:rPr>
        <w:t>Software interrupt via system calls</w:t>
      </w:r>
      <w:r w:rsidR="009A35D1">
        <w:rPr>
          <w:rFonts w:asciiTheme="minorHAnsi" w:hAnsiTheme="minorHAnsi"/>
        </w:rPr>
        <w:t>. Following is the list of tasks to be accomplished:</w:t>
      </w:r>
    </w:p>
    <w:p w:rsidR="009A35D1" w:rsidRDefault="009A35D1" w:rsidP="00A85109">
      <w:pPr>
        <w:jc w:val="both"/>
        <w:rPr>
          <w:rFonts w:asciiTheme="minorHAnsi" w:hAnsiTheme="minorHAnsi"/>
        </w:rPr>
      </w:pPr>
    </w:p>
    <w:p w:rsidR="009A35D1" w:rsidRDefault="002466B2" w:rsidP="00A85109">
      <w:pPr>
        <w:pStyle w:val="ListParagraph"/>
        <w:numPr>
          <w:ilvl w:val="0"/>
          <w:numId w:val="4"/>
        </w:numPr>
        <w:jc w:val="both"/>
        <w:rPr>
          <w:rFonts w:asciiTheme="minorHAnsi" w:hAnsiTheme="minorHAnsi"/>
        </w:rPr>
      </w:pPr>
      <w:r>
        <w:rPr>
          <w:rFonts w:asciiTheme="minorHAnsi" w:hAnsiTheme="minorHAnsi"/>
        </w:rPr>
        <w:t>Create an interrupt handler routine function, which will print the priority of int</w:t>
      </w:r>
      <w:r w:rsidR="00A72F2C">
        <w:rPr>
          <w:rFonts w:asciiTheme="minorHAnsi" w:hAnsiTheme="minorHAnsi"/>
        </w:rPr>
        <w:t>errupt thread</w:t>
      </w:r>
      <w:r>
        <w:rPr>
          <w:rFonts w:asciiTheme="minorHAnsi" w:hAnsiTheme="minorHAnsi"/>
        </w:rPr>
        <w:t>.</w:t>
      </w:r>
    </w:p>
    <w:p w:rsidR="002466B2" w:rsidRDefault="002466B2" w:rsidP="00A85109">
      <w:pPr>
        <w:pStyle w:val="ListParagraph"/>
        <w:numPr>
          <w:ilvl w:val="0"/>
          <w:numId w:val="4"/>
        </w:numPr>
        <w:jc w:val="both"/>
        <w:rPr>
          <w:rFonts w:asciiTheme="minorHAnsi" w:hAnsiTheme="minorHAnsi"/>
        </w:rPr>
      </w:pPr>
      <w:r>
        <w:rPr>
          <w:rFonts w:asciiTheme="minorHAnsi" w:hAnsiTheme="minorHAnsi"/>
        </w:rPr>
        <w:t xml:space="preserve">Create a system call, which will add a software interrupt using function </w:t>
      </w:r>
      <w:proofErr w:type="spellStart"/>
      <w:r>
        <w:rPr>
          <w:rFonts w:asciiTheme="minorHAnsi" w:hAnsiTheme="minorHAnsi"/>
        </w:rPr>
        <w:t>swi_</w:t>
      </w:r>
      <w:proofErr w:type="gramStart"/>
      <w:r>
        <w:rPr>
          <w:rFonts w:asciiTheme="minorHAnsi" w:hAnsiTheme="minorHAnsi"/>
        </w:rPr>
        <w:t>add</w:t>
      </w:r>
      <w:proofErr w:type="spellEnd"/>
      <w:r>
        <w:rPr>
          <w:rFonts w:asciiTheme="minorHAnsi" w:hAnsiTheme="minorHAnsi"/>
        </w:rPr>
        <w:t>(</w:t>
      </w:r>
      <w:proofErr w:type="gramEnd"/>
      <w:r>
        <w:rPr>
          <w:rFonts w:asciiTheme="minorHAnsi" w:hAnsiTheme="minorHAnsi"/>
        </w:rPr>
        <w:t xml:space="preserve">). It will pass the handler created in step 1 as an argument to </w:t>
      </w:r>
      <w:proofErr w:type="spellStart"/>
      <w:r>
        <w:rPr>
          <w:rFonts w:asciiTheme="minorHAnsi" w:hAnsiTheme="minorHAnsi"/>
        </w:rPr>
        <w:t>swi_</w:t>
      </w:r>
      <w:proofErr w:type="gramStart"/>
      <w:r>
        <w:rPr>
          <w:rFonts w:asciiTheme="minorHAnsi" w:hAnsiTheme="minorHAnsi"/>
        </w:rPr>
        <w:t>add</w:t>
      </w:r>
      <w:proofErr w:type="spellEnd"/>
      <w:r>
        <w:rPr>
          <w:rFonts w:asciiTheme="minorHAnsi" w:hAnsiTheme="minorHAnsi"/>
        </w:rPr>
        <w:t>(</w:t>
      </w:r>
      <w:proofErr w:type="gramEnd"/>
      <w:r>
        <w:rPr>
          <w:rFonts w:asciiTheme="minorHAnsi" w:hAnsiTheme="minorHAnsi"/>
        </w:rPr>
        <w:t>). This system call should take software interrupt name as argument.</w:t>
      </w:r>
    </w:p>
    <w:p w:rsidR="00B01CFC" w:rsidRDefault="002466B2" w:rsidP="00A85109">
      <w:pPr>
        <w:pStyle w:val="ListParagraph"/>
        <w:numPr>
          <w:ilvl w:val="0"/>
          <w:numId w:val="4"/>
        </w:numPr>
        <w:jc w:val="both"/>
        <w:rPr>
          <w:rFonts w:asciiTheme="minorHAnsi" w:hAnsiTheme="minorHAnsi"/>
        </w:rPr>
      </w:pPr>
      <w:r>
        <w:rPr>
          <w:rFonts w:asciiTheme="minorHAnsi" w:hAnsiTheme="minorHAnsi"/>
        </w:rPr>
        <w:t xml:space="preserve">Create another system call, which will execute the software interrupt using function </w:t>
      </w:r>
      <w:proofErr w:type="spellStart"/>
      <w:r>
        <w:rPr>
          <w:rFonts w:asciiTheme="minorHAnsi" w:hAnsiTheme="minorHAnsi"/>
        </w:rPr>
        <w:t>swi_</w:t>
      </w:r>
      <w:proofErr w:type="gramStart"/>
      <w:r>
        <w:rPr>
          <w:rFonts w:asciiTheme="minorHAnsi" w:hAnsiTheme="minorHAnsi"/>
        </w:rPr>
        <w:t>sched</w:t>
      </w:r>
      <w:proofErr w:type="spellEnd"/>
      <w:r>
        <w:rPr>
          <w:rFonts w:asciiTheme="minorHAnsi" w:hAnsiTheme="minorHAnsi"/>
        </w:rPr>
        <w:t>(</w:t>
      </w:r>
      <w:proofErr w:type="gramEnd"/>
      <w:r>
        <w:rPr>
          <w:rFonts w:asciiTheme="minorHAnsi" w:hAnsiTheme="minorHAnsi"/>
        </w:rPr>
        <w:t>).</w:t>
      </w:r>
    </w:p>
    <w:p w:rsidR="00B01CFC" w:rsidRDefault="002466B2" w:rsidP="00A85109">
      <w:pPr>
        <w:pStyle w:val="ListParagraph"/>
        <w:numPr>
          <w:ilvl w:val="0"/>
          <w:numId w:val="4"/>
        </w:numPr>
        <w:jc w:val="both"/>
        <w:rPr>
          <w:rFonts w:asciiTheme="minorHAnsi" w:hAnsiTheme="minorHAnsi"/>
        </w:rPr>
      </w:pPr>
      <w:r>
        <w:rPr>
          <w:rFonts w:asciiTheme="minorHAnsi" w:hAnsiTheme="minorHAnsi"/>
        </w:rPr>
        <w:t>Create a user level program which will invoke the system calls created in step 2 and 3.</w:t>
      </w:r>
      <w:r w:rsidR="00A32095">
        <w:rPr>
          <w:rFonts w:asciiTheme="minorHAnsi" w:hAnsiTheme="minorHAnsi"/>
        </w:rPr>
        <w:t xml:space="preserve"> It should pass software interrupt name as argument to system call created in step 2.</w:t>
      </w:r>
    </w:p>
    <w:p w:rsidR="00F851F1" w:rsidRDefault="00A72F2C" w:rsidP="00A85109">
      <w:pPr>
        <w:pStyle w:val="ListParagraph"/>
        <w:numPr>
          <w:ilvl w:val="0"/>
          <w:numId w:val="4"/>
        </w:numPr>
        <w:jc w:val="both"/>
        <w:rPr>
          <w:rFonts w:asciiTheme="minorHAnsi" w:hAnsiTheme="minorHAnsi"/>
        </w:rPr>
      </w:pPr>
      <w:r>
        <w:rPr>
          <w:rFonts w:asciiTheme="minorHAnsi" w:hAnsiTheme="minorHAnsi"/>
        </w:rPr>
        <w:t>Your observation on priority</w:t>
      </w:r>
      <w:r w:rsidR="00A32095">
        <w:rPr>
          <w:rFonts w:asciiTheme="minorHAnsi" w:hAnsiTheme="minorHAnsi"/>
        </w:rPr>
        <w:t xml:space="preserve"> printed by interrupt handler routine function, </w:t>
      </w:r>
      <w:r>
        <w:rPr>
          <w:rFonts w:asciiTheme="minorHAnsi" w:hAnsiTheme="minorHAnsi"/>
        </w:rPr>
        <w:t xml:space="preserve">is it </w:t>
      </w:r>
      <w:r w:rsidR="003E24AE">
        <w:rPr>
          <w:rFonts w:asciiTheme="minorHAnsi" w:hAnsiTheme="minorHAnsi"/>
        </w:rPr>
        <w:t>better</w:t>
      </w:r>
      <w:r>
        <w:rPr>
          <w:rFonts w:asciiTheme="minorHAnsi" w:hAnsiTheme="minorHAnsi"/>
        </w:rPr>
        <w:t xml:space="preserve"> or </w:t>
      </w:r>
      <w:r w:rsidR="003E24AE">
        <w:rPr>
          <w:rFonts w:asciiTheme="minorHAnsi" w:hAnsiTheme="minorHAnsi"/>
        </w:rPr>
        <w:t>worse</w:t>
      </w:r>
      <w:r>
        <w:rPr>
          <w:rFonts w:asciiTheme="minorHAnsi" w:hAnsiTheme="minorHAnsi"/>
        </w:rPr>
        <w:t xml:space="preserve"> than user level priority</w:t>
      </w:r>
      <w:r w:rsidR="00A32095">
        <w:rPr>
          <w:rFonts w:asciiTheme="minorHAnsi" w:hAnsiTheme="minorHAnsi"/>
        </w:rPr>
        <w:t xml:space="preserve"> and Why? </w:t>
      </w:r>
    </w:p>
    <w:p w:rsidR="00D13853" w:rsidRDefault="00A503D4" w:rsidP="00A85109">
      <w:pPr>
        <w:pStyle w:val="Heading1"/>
        <w:jc w:val="both"/>
        <w:rPr>
          <w:rFonts w:asciiTheme="minorHAnsi" w:hAnsiTheme="minorHAnsi"/>
          <w:b w:val="0"/>
          <w:color w:val="auto"/>
        </w:rPr>
      </w:pPr>
      <w:r>
        <w:rPr>
          <w:rFonts w:asciiTheme="minorHAnsi" w:hAnsiTheme="minorHAnsi"/>
        </w:rPr>
        <w:t>5</w:t>
      </w:r>
      <w:r w:rsidR="00F851F1" w:rsidRPr="00F851F1">
        <w:rPr>
          <w:rFonts w:asciiTheme="minorHAnsi" w:hAnsiTheme="minorHAnsi"/>
        </w:rPr>
        <w:t xml:space="preserve">. </w:t>
      </w:r>
      <w:r w:rsidR="00D13853" w:rsidRPr="00F851F1">
        <w:rPr>
          <w:rFonts w:asciiTheme="minorHAnsi" w:hAnsiTheme="minorHAnsi"/>
        </w:rPr>
        <w:t xml:space="preserve">Submission                                                                                 </w:t>
      </w:r>
      <w:r w:rsidR="00F851F1" w:rsidRPr="00F851F1">
        <w:rPr>
          <w:rFonts w:asciiTheme="minorHAnsi" w:hAnsiTheme="minorHAnsi"/>
        </w:rPr>
        <w:t xml:space="preserve">           </w:t>
      </w:r>
      <w:r w:rsidR="00D13853" w:rsidRPr="00F851F1">
        <w:rPr>
          <w:rFonts w:asciiTheme="minorHAnsi" w:hAnsiTheme="minorHAnsi"/>
        </w:rPr>
        <w:t xml:space="preserve">                       </w:t>
      </w:r>
      <w:r w:rsidR="00D13853">
        <w:rPr>
          <w:rFonts w:asciiTheme="minorHAnsi" w:hAnsiTheme="minorHAnsi"/>
          <w:b w:val="0"/>
          <w:color w:val="auto"/>
        </w:rPr>
        <w:t>[10]</w:t>
      </w:r>
    </w:p>
    <w:p w:rsidR="00D13853" w:rsidRDefault="00D13853" w:rsidP="00A85109">
      <w:pPr>
        <w:jc w:val="both"/>
        <w:rPr>
          <w:rFonts w:asciiTheme="minorHAnsi" w:hAnsiTheme="minorHAnsi"/>
        </w:rPr>
      </w:pPr>
    </w:p>
    <w:p w:rsidR="00D13853" w:rsidRDefault="00D13853" w:rsidP="00A85109">
      <w:pPr>
        <w:jc w:val="both"/>
        <w:rPr>
          <w:rFonts w:asciiTheme="minorHAnsi" w:hAnsiTheme="minorHAnsi"/>
        </w:rPr>
      </w:pPr>
      <w:r>
        <w:rPr>
          <w:rFonts w:asciiTheme="minorHAnsi" w:hAnsiTheme="minorHAnsi"/>
        </w:rPr>
        <w:t>Create and attach a README (txt/word/</w:t>
      </w:r>
      <w:proofErr w:type="spellStart"/>
      <w:r>
        <w:rPr>
          <w:rFonts w:asciiTheme="minorHAnsi" w:hAnsiTheme="minorHAnsi"/>
        </w:rPr>
        <w:t>pdf</w:t>
      </w:r>
      <w:proofErr w:type="spellEnd"/>
      <w:r>
        <w:rPr>
          <w:rFonts w:asciiTheme="minorHAnsi" w:hAnsiTheme="minorHAnsi"/>
        </w:rPr>
        <w:t>) file at the end of the lab. It doesn't need to be comprehensive, but it should at least cover the following content:</w:t>
      </w:r>
    </w:p>
    <w:p w:rsidR="00F86954" w:rsidRDefault="00F86954" w:rsidP="00A85109">
      <w:pPr>
        <w:ind w:firstLine="720"/>
        <w:jc w:val="both"/>
        <w:rPr>
          <w:rFonts w:asciiTheme="minorHAnsi" w:hAnsiTheme="minorHAnsi"/>
        </w:rPr>
      </w:pPr>
    </w:p>
    <w:p w:rsidR="00D13853" w:rsidRDefault="00D13853" w:rsidP="00A85109">
      <w:pPr>
        <w:ind w:firstLine="720"/>
        <w:jc w:val="both"/>
        <w:rPr>
          <w:rFonts w:asciiTheme="minorHAnsi" w:hAnsiTheme="minorHAnsi"/>
        </w:rPr>
      </w:pPr>
      <w:r>
        <w:rPr>
          <w:rFonts w:asciiTheme="minorHAnsi" w:hAnsiTheme="minorHAnsi"/>
        </w:rPr>
        <w:t>Which tasks are done, and which are not?</w:t>
      </w:r>
    </w:p>
    <w:p w:rsidR="00D13853" w:rsidRDefault="00D13853" w:rsidP="00A85109">
      <w:pPr>
        <w:ind w:firstLine="720"/>
        <w:jc w:val="both"/>
        <w:rPr>
          <w:rFonts w:asciiTheme="minorHAnsi" w:hAnsiTheme="minorHAnsi"/>
        </w:rPr>
      </w:pPr>
      <w:r>
        <w:rPr>
          <w:rFonts w:asciiTheme="minorHAnsi" w:hAnsiTheme="minorHAnsi"/>
        </w:rPr>
        <w:t>What’s your basic idea to achieve this task?</w:t>
      </w:r>
    </w:p>
    <w:p w:rsidR="00D13853" w:rsidRDefault="00D13853" w:rsidP="00A85109">
      <w:pPr>
        <w:ind w:firstLine="720"/>
        <w:jc w:val="both"/>
        <w:rPr>
          <w:rFonts w:asciiTheme="minorHAnsi" w:hAnsiTheme="minorHAnsi"/>
        </w:rPr>
      </w:pPr>
      <w:r>
        <w:rPr>
          <w:rFonts w:asciiTheme="minorHAnsi" w:hAnsiTheme="minorHAnsi"/>
        </w:rPr>
        <w:t xml:space="preserve">Where is your main function? Which files you have modified and under which function? </w:t>
      </w:r>
    </w:p>
    <w:p w:rsidR="00D13853" w:rsidRDefault="00D13853" w:rsidP="00A85109">
      <w:pPr>
        <w:jc w:val="both"/>
        <w:rPr>
          <w:rFonts w:asciiTheme="minorHAnsi" w:hAnsiTheme="minorHAnsi"/>
        </w:rPr>
      </w:pPr>
    </w:p>
    <w:p w:rsidR="00D13853" w:rsidRDefault="00D13853" w:rsidP="00A85109">
      <w:pPr>
        <w:jc w:val="both"/>
        <w:rPr>
          <w:rFonts w:asciiTheme="minorHAnsi" w:hAnsiTheme="minorHAnsi"/>
        </w:rPr>
      </w:pPr>
      <w:r>
        <w:rPr>
          <w:rFonts w:asciiTheme="minorHAnsi" w:hAnsiTheme="minorHAnsi"/>
        </w:rPr>
        <w:t>If you can only finish some of the tasks in this project, please make sure that your code can at least be compiled and installed and also clearly state in the README file about the missing parts of your project.</w:t>
      </w:r>
    </w:p>
    <w:p w:rsidR="00D13853" w:rsidRDefault="00D13853" w:rsidP="00A85109">
      <w:pPr>
        <w:jc w:val="both"/>
        <w:rPr>
          <w:rFonts w:asciiTheme="minorHAnsi" w:hAnsiTheme="minorHAnsi"/>
        </w:rPr>
      </w:pPr>
      <w:r>
        <w:rPr>
          <w:rFonts w:asciiTheme="minorHAnsi" w:hAnsiTheme="minorHAnsi"/>
        </w:rPr>
        <w:t>You also need to attach the .</w:t>
      </w:r>
      <w:proofErr w:type="spellStart"/>
      <w:r>
        <w:rPr>
          <w:rFonts w:asciiTheme="minorHAnsi" w:hAnsiTheme="minorHAnsi"/>
        </w:rPr>
        <w:t>tgz</w:t>
      </w:r>
      <w:proofErr w:type="spellEnd"/>
      <w:r>
        <w:rPr>
          <w:rFonts w:asciiTheme="minorHAnsi" w:hAnsiTheme="minorHAnsi"/>
        </w:rPr>
        <w:t xml:space="preserve"> </w:t>
      </w:r>
      <w:proofErr w:type="spellStart"/>
      <w:r>
        <w:rPr>
          <w:rFonts w:asciiTheme="minorHAnsi" w:hAnsiTheme="minorHAnsi"/>
        </w:rPr>
        <w:t>file.To</w:t>
      </w:r>
      <w:proofErr w:type="spellEnd"/>
      <w:r>
        <w:rPr>
          <w:rFonts w:asciiTheme="minorHAnsi" w:hAnsiTheme="minorHAnsi"/>
        </w:rPr>
        <w:t xml:space="preserve"> create this file, there is script on the website named “tar and </w:t>
      </w:r>
      <w:proofErr w:type="spellStart"/>
      <w:r>
        <w:rPr>
          <w:rFonts w:asciiTheme="minorHAnsi" w:hAnsiTheme="minorHAnsi"/>
        </w:rPr>
        <w:t>Gzip</w:t>
      </w:r>
      <w:proofErr w:type="spellEnd"/>
      <w:r>
        <w:rPr>
          <w:rFonts w:asciiTheme="minorHAnsi" w:hAnsiTheme="minorHAnsi"/>
        </w:rPr>
        <w:t xml:space="preserve"> Source code” under resources tab. </w:t>
      </w:r>
    </w:p>
    <w:p w:rsidR="00F86954" w:rsidRDefault="00F86954" w:rsidP="00A85109">
      <w:pPr>
        <w:jc w:val="both"/>
        <w:rPr>
          <w:rFonts w:asciiTheme="minorHAnsi" w:hAnsiTheme="minorHAnsi"/>
        </w:rPr>
      </w:pPr>
    </w:p>
    <w:p w:rsidR="00F86954" w:rsidRDefault="00D13853" w:rsidP="00A85109">
      <w:pPr>
        <w:jc w:val="both"/>
        <w:rPr>
          <w:rFonts w:asciiTheme="minorHAnsi" w:hAnsiTheme="minorHAnsi"/>
        </w:rPr>
      </w:pPr>
      <w:r>
        <w:rPr>
          <w:rFonts w:asciiTheme="minorHAnsi" w:hAnsiTheme="minorHAnsi"/>
        </w:rPr>
        <w:t>Checklist: To submit your project, you need to:</w:t>
      </w:r>
    </w:p>
    <w:p w:rsidR="00C56112" w:rsidRPr="00C56112" w:rsidRDefault="00D13853" w:rsidP="00C56112">
      <w:pPr>
        <w:jc w:val="both"/>
        <w:rPr>
          <w:rFonts w:asciiTheme="minorHAnsi" w:hAnsiTheme="minorHAnsi"/>
        </w:rPr>
      </w:pPr>
      <w:r>
        <w:rPr>
          <w:rFonts w:asciiTheme="minorHAnsi" w:hAnsiTheme="minorHAnsi"/>
        </w:rPr>
        <w:t>• Attach the *.</w:t>
      </w:r>
      <w:proofErr w:type="spellStart"/>
      <w:r>
        <w:rPr>
          <w:rFonts w:asciiTheme="minorHAnsi" w:hAnsiTheme="minorHAnsi"/>
        </w:rPr>
        <w:t>tgz</w:t>
      </w:r>
      <w:proofErr w:type="spellEnd"/>
      <w:r w:rsidR="00C56112">
        <w:rPr>
          <w:rFonts w:asciiTheme="minorHAnsi" w:hAnsiTheme="minorHAnsi"/>
        </w:rPr>
        <w:t xml:space="preserve"> </w:t>
      </w:r>
      <w:proofErr w:type="gramStart"/>
      <w:r w:rsidR="00C56112">
        <w:rPr>
          <w:rFonts w:asciiTheme="minorHAnsi" w:hAnsiTheme="minorHAnsi"/>
        </w:rPr>
        <w:t>file</w:t>
      </w:r>
      <w:r>
        <w:rPr>
          <w:rFonts w:asciiTheme="minorHAnsi" w:hAnsiTheme="minorHAnsi"/>
        </w:rPr>
        <w:t>(</w:t>
      </w:r>
      <w:proofErr w:type="gramEnd"/>
      <w:r>
        <w:rPr>
          <w:rFonts w:asciiTheme="minorHAnsi" w:hAnsiTheme="minorHAnsi"/>
        </w:rPr>
        <w:t>make sure kernel compiles and runs with this snapshot)</w:t>
      </w:r>
      <w:r w:rsidR="00C56112">
        <w:rPr>
          <w:rFonts w:asciiTheme="minorHAnsi" w:hAnsiTheme="minorHAnsi"/>
        </w:rPr>
        <w:t xml:space="preserve"> and user level program to invoke system calls</w:t>
      </w:r>
      <w:r>
        <w:rPr>
          <w:rFonts w:asciiTheme="minorHAnsi" w:hAnsiTheme="minorHAnsi"/>
        </w:rPr>
        <w:t>.</w:t>
      </w:r>
    </w:p>
    <w:p w:rsidR="00D13853" w:rsidRDefault="00D13853" w:rsidP="00A85109">
      <w:pPr>
        <w:jc w:val="both"/>
        <w:rPr>
          <w:rFonts w:asciiTheme="minorHAnsi" w:hAnsiTheme="minorHAnsi"/>
        </w:rPr>
      </w:pPr>
      <w:r>
        <w:rPr>
          <w:rFonts w:asciiTheme="minorHAnsi" w:hAnsiTheme="minorHAnsi"/>
        </w:rPr>
        <w:t>• Create and attach a README file report.</w:t>
      </w:r>
    </w:p>
    <w:p w:rsidR="00D13853" w:rsidRDefault="00D13853" w:rsidP="00A85109">
      <w:pPr>
        <w:jc w:val="both"/>
        <w:rPr>
          <w:rFonts w:asciiTheme="minorHAnsi" w:hAnsiTheme="minorHAnsi"/>
        </w:rPr>
      </w:pPr>
      <w:r>
        <w:rPr>
          <w:rFonts w:asciiTheme="minorHAnsi" w:hAnsiTheme="minorHAnsi"/>
        </w:rPr>
        <w:t>• Send this email to the TAs keeping Dr. Chapin &lt;</w:t>
      </w:r>
      <w:r>
        <w:t xml:space="preserve"> </w:t>
      </w:r>
      <w:r>
        <w:rPr>
          <w:rFonts w:asciiTheme="minorHAnsi" w:hAnsiTheme="minorHAnsi"/>
        </w:rPr>
        <w:t>chapin</w:t>
      </w:r>
      <w:ins w:id="7" w:author="Ima Pseudonym" w:date="2013-09-25T13:19:00Z">
        <w:r w:rsidRPr="001132CB">
          <w:rPr>
            <w:rFonts w:asciiTheme="minorHAnsi" w:hAnsiTheme="minorHAnsi"/>
            <w:color w:val="000000" w:themeColor="text1"/>
          </w:rPr>
          <w:t>@</w:t>
        </w:r>
      </w:ins>
      <w:r>
        <w:rPr>
          <w:rFonts w:asciiTheme="minorHAnsi" w:hAnsiTheme="minorHAnsi"/>
        </w:rPr>
        <w:t xml:space="preserve">syr.edu&gt; in the CC </w:t>
      </w:r>
      <w:r w:rsidR="00A503D4">
        <w:rPr>
          <w:rFonts w:asciiTheme="minorHAnsi" w:hAnsiTheme="minorHAnsi"/>
        </w:rPr>
        <w:t>with subject line “CIS657: Lab 5</w:t>
      </w:r>
      <w:r>
        <w:rPr>
          <w:rFonts w:asciiTheme="minorHAnsi" w:hAnsiTheme="minorHAnsi"/>
        </w:rPr>
        <w:t>”</w:t>
      </w:r>
    </w:p>
    <w:p w:rsidR="00D13853" w:rsidRDefault="00D13853" w:rsidP="00A85109">
      <w:pPr>
        <w:jc w:val="both"/>
        <w:rPr>
          <w:rFonts w:asciiTheme="minorHAnsi" w:hAnsiTheme="minorHAnsi"/>
        </w:rPr>
      </w:pPr>
      <w:proofErr w:type="spellStart"/>
      <w:r>
        <w:rPr>
          <w:rFonts w:asciiTheme="minorHAnsi" w:hAnsiTheme="minorHAnsi"/>
        </w:rPr>
        <w:t>Saurabh</w:t>
      </w:r>
      <w:proofErr w:type="spellEnd"/>
      <w:r>
        <w:rPr>
          <w:rFonts w:asciiTheme="minorHAnsi" w:hAnsiTheme="minorHAnsi"/>
        </w:rPr>
        <w:t xml:space="preserve"> </w:t>
      </w:r>
      <w:proofErr w:type="spellStart"/>
      <w:r>
        <w:rPr>
          <w:rFonts w:asciiTheme="minorHAnsi" w:hAnsiTheme="minorHAnsi"/>
        </w:rPr>
        <w:t>Sabnis</w:t>
      </w:r>
      <w:proofErr w:type="spellEnd"/>
      <w:r>
        <w:rPr>
          <w:rFonts w:asciiTheme="minorHAnsi" w:hAnsiTheme="minorHAnsi"/>
        </w:rPr>
        <w:t xml:space="preserve"> &lt; spsabnis@syr.edu &gt;</w:t>
      </w:r>
    </w:p>
    <w:p w:rsidR="00DE6561" w:rsidRPr="00192A3C" w:rsidRDefault="00D13853" w:rsidP="00A85109">
      <w:pPr>
        <w:jc w:val="both"/>
        <w:rPr>
          <w:rFonts w:asciiTheme="minorHAnsi" w:hAnsiTheme="minorHAnsi"/>
        </w:rPr>
      </w:pPr>
      <w:proofErr w:type="spellStart"/>
      <w:r>
        <w:rPr>
          <w:rFonts w:asciiTheme="minorHAnsi" w:hAnsiTheme="minorHAnsi"/>
        </w:rPr>
        <w:t>Prasoon</w:t>
      </w:r>
      <w:proofErr w:type="spellEnd"/>
      <w:r>
        <w:rPr>
          <w:rFonts w:asciiTheme="minorHAnsi" w:hAnsiTheme="minorHAnsi"/>
        </w:rPr>
        <w:t xml:space="preserve"> </w:t>
      </w:r>
      <w:proofErr w:type="spellStart"/>
      <w:r>
        <w:rPr>
          <w:rFonts w:asciiTheme="minorHAnsi" w:hAnsiTheme="minorHAnsi"/>
        </w:rPr>
        <w:t>Pandya</w:t>
      </w:r>
      <w:proofErr w:type="spellEnd"/>
      <w:r>
        <w:rPr>
          <w:rFonts w:asciiTheme="minorHAnsi" w:hAnsiTheme="minorHAnsi"/>
        </w:rPr>
        <w:t xml:space="preserve"> &lt; </w:t>
      </w:r>
      <w:hyperlink r:id="rId20" w:history="1">
        <w:r>
          <w:rPr>
            <w:rStyle w:val="Hyperlink"/>
            <w:rFonts w:asciiTheme="minorHAnsi" w:eastAsiaTheme="majorEastAsia" w:hAnsiTheme="minorHAnsi"/>
            <w:color w:val="auto"/>
          </w:rPr>
          <w:t>pdpandya@syr.edu</w:t>
        </w:r>
      </w:hyperlink>
      <w:r>
        <w:rPr>
          <w:rFonts w:asciiTheme="minorHAnsi" w:hAnsiTheme="minorHAnsi"/>
        </w:rPr>
        <w:t xml:space="preserve"> &gt;</w:t>
      </w:r>
    </w:p>
    <w:sectPr w:rsidR="00DE6561" w:rsidRPr="00192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14DA6"/>
    <w:multiLevelType w:val="hybridMultilevel"/>
    <w:tmpl w:val="1B2CE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A3C63"/>
    <w:multiLevelType w:val="hybridMultilevel"/>
    <w:tmpl w:val="642207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A7E3A36"/>
    <w:multiLevelType w:val="hybridMultilevel"/>
    <w:tmpl w:val="EFE0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E87868"/>
    <w:multiLevelType w:val="hybridMultilevel"/>
    <w:tmpl w:val="5818EFD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0D5185"/>
    <w:multiLevelType w:val="hybridMultilevel"/>
    <w:tmpl w:val="BF1643B2"/>
    <w:lvl w:ilvl="0" w:tplc="6764E41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22682F66"/>
    <w:multiLevelType w:val="hybridMultilevel"/>
    <w:tmpl w:val="F48640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35E70DE8"/>
    <w:multiLevelType w:val="hybridMultilevel"/>
    <w:tmpl w:val="E63AE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75621A2"/>
    <w:multiLevelType w:val="hybridMultilevel"/>
    <w:tmpl w:val="A09AD1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63FD3F92"/>
    <w:multiLevelType w:val="multilevel"/>
    <w:tmpl w:val="EED4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D8740C"/>
    <w:multiLevelType w:val="hybridMultilevel"/>
    <w:tmpl w:val="9864D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8"/>
  </w:num>
  <w:num w:numId="8">
    <w:abstractNumId w:val="1"/>
  </w:num>
  <w:num w:numId="9">
    <w:abstractNumId w:val="2"/>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853"/>
    <w:rsid w:val="000662D3"/>
    <w:rsid w:val="000B327B"/>
    <w:rsid w:val="001132CB"/>
    <w:rsid w:val="00162E58"/>
    <w:rsid w:val="00192A3C"/>
    <w:rsid w:val="002109DA"/>
    <w:rsid w:val="00213F1A"/>
    <w:rsid w:val="00224122"/>
    <w:rsid w:val="002466B2"/>
    <w:rsid w:val="003E24AE"/>
    <w:rsid w:val="004B4D0B"/>
    <w:rsid w:val="004D1A90"/>
    <w:rsid w:val="005B752D"/>
    <w:rsid w:val="005D471F"/>
    <w:rsid w:val="0061689A"/>
    <w:rsid w:val="006710CB"/>
    <w:rsid w:val="00673EF8"/>
    <w:rsid w:val="00684C43"/>
    <w:rsid w:val="00726F9C"/>
    <w:rsid w:val="008F2D9F"/>
    <w:rsid w:val="009A35D1"/>
    <w:rsid w:val="00A32095"/>
    <w:rsid w:val="00A43991"/>
    <w:rsid w:val="00A503D4"/>
    <w:rsid w:val="00A72F2C"/>
    <w:rsid w:val="00A85109"/>
    <w:rsid w:val="00B01CFC"/>
    <w:rsid w:val="00BA71D2"/>
    <w:rsid w:val="00BC10AD"/>
    <w:rsid w:val="00C56112"/>
    <w:rsid w:val="00D13853"/>
    <w:rsid w:val="00DE6561"/>
    <w:rsid w:val="00F54570"/>
    <w:rsid w:val="00F851F1"/>
    <w:rsid w:val="00F86954"/>
    <w:rsid w:val="00FB1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5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138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D1385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85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13853"/>
    <w:rPr>
      <w:color w:val="0000FF"/>
      <w:u w:val="single"/>
    </w:rPr>
  </w:style>
  <w:style w:type="paragraph" w:styleId="Title">
    <w:name w:val="Title"/>
    <w:basedOn w:val="Normal"/>
    <w:next w:val="Normal"/>
    <w:link w:val="TitleChar"/>
    <w:uiPriority w:val="10"/>
    <w:qFormat/>
    <w:rsid w:val="00D1385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385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13853"/>
    <w:pPr>
      <w:ind w:left="720"/>
      <w:contextualSpacing/>
    </w:pPr>
  </w:style>
  <w:style w:type="paragraph" w:styleId="BalloonText">
    <w:name w:val="Balloon Text"/>
    <w:basedOn w:val="Normal"/>
    <w:link w:val="BalloonTextChar"/>
    <w:uiPriority w:val="99"/>
    <w:semiHidden/>
    <w:unhideWhenUsed/>
    <w:rsid w:val="00D13853"/>
    <w:rPr>
      <w:rFonts w:ascii="Tahoma" w:hAnsi="Tahoma" w:cs="Tahoma"/>
      <w:sz w:val="16"/>
      <w:szCs w:val="16"/>
    </w:rPr>
  </w:style>
  <w:style w:type="character" w:customStyle="1" w:styleId="BalloonTextChar">
    <w:name w:val="Balloon Text Char"/>
    <w:basedOn w:val="DefaultParagraphFont"/>
    <w:link w:val="BalloonText"/>
    <w:uiPriority w:val="99"/>
    <w:semiHidden/>
    <w:rsid w:val="00D13853"/>
    <w:rPr>
      <w:rFonts w:ascii="Tahoma" w:eastAsia="Times New Roman" w:hAnsi="Tahoma" w:cs="Tahoma"/>
      <w:sz w:val="16"/>
      <w:szCs w:val="16"/>
    </w:rPr>
  </w:style>
  <w:style w:type="character" w:customStyle="1" w:styleId="Heading4Char">
    <w:name w:val="Heading 4 Char"/>
    <w:basedOn w:val="DefaultParagraphFont"/>
    <w:link w:val="Heading4"/>
    <w:uiPriority w:val="9"/>
    <w:semiHidden/>
    <w:rsid w:val="00D13853"/>
    <w:rPr>
      <w:rFonts w:asciiTheme="majorHAnsi" w:eastAsiaTheme="majorEastAsia" w:hAnsiTheme="majorHAnsi" w:cstheme="majorBidi"/>
      <w:b/>
      <w:bCs/>
      <w:i/>
      <w:iCs/>
      <w:color w:val="4F81BD" w:themeColor="accent1"/>
      <w:sz w:val="24"/>
      <w:szCs w:val="24"/>
    </w:rPr>
  </w:style>
  <w:style w:type="paragraph" w:customStyle="1" w:styleId="doctext">
    <w:name w:val="doctext"/>
    <w:basedOn w:val="Normal"/>
    <w:rsid w:val="00D13853"/>
    <w:pPr>
      <w:spacing w:before="100" w:beforeAutospacing="1" w:after="100" w:afterAutospacing="1"/>
    </w:pPr>
  </w:style>
  <w:style w:type="character" w:customStyle="1" w:styleId="docemphasis">
    <w:name w:val="docemphasis"/>
    <w:basedOn w:val="DefaultParagraphFont"/>
    <w:rsid w:val="00D13853"/>
  </w:style>
  <w:style w:type="paragraph" w:customStyle="1" w:styleId="doclist">
    <w:name w:val="doclist"/>
    <w:basedOn w:val="Normal"/>
    <w:rsid w:val="00A85109"/>
    <w:pPr>
      <w:spacing w:before="100" w:beforeAutospacing="1" w:after="100" w:afterAutospacing="1"/>
    </w:pPr>
  </w:style>
  <w:style w:type="paragraph" w:styleId="HTMLPreformatted">
    <w:name w:val="HTML Preformatted"/>
    <w:basedOn w:val="Normal"/>
    <w:link w:val="HTMLPreformattedChar"/>
    <w:uiPriority w:val="99"/>
    <w:unhideWhenUsed/>
    <w:rsid w:val="0068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84C4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1689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5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138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D1385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85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13853"/>
    <w:rPr>
      <w:color w:val="0000FF"/>
      <w:u w:val="single"/>
    </w:rPr>
  </w:style>
  <w:style w:type="paragraph" w:styleId="Title">
    <w:name w:val="Title"/>
    <w:basedOn w:val="Normal"/>
    <w:next w:val="Normal"/>
    <w:link w:val="TitleChar"/>
    <w:uiPriority w:val="10"/>
    <w:qFormat/>
    <w:rsid w:val="00D1385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385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13853"/>
    <w:pPr>
      <w:ind w:left="720"/>
      <w:contextualSpacing/>
    </w:pPr>
  </w:style>
  <w:style w:type="paragraph" w:styleId="BalloonText">
    <w:name w:val="Balloon Text"/>
    <w:basedOn w:val="Normal"/>
    <w:link w:val="BalloonTextChar"/>
    <w:uiPriority w:val="99"/>
    <w:semiHidden/>
    <w:unhideWhenUsed/>
    <w:rsid w:val="00D13853"/>
    <w:rPr>
      <w:rFonts w:ascii="Tahoma" w:hAnsi="Tahoma" w:cs="Tahoma"/>
      <w:sz w:val="16"/>
      <w:szCs w:val="16"/>
    </w:rPr>
  </w:style>
  <w:style w:type="character" w:customStyle="1" w:styleId="BalloonTextChar">
    <w:name w:val="Balloon Text Char"/>
    <w:basedOn w:val="DefaultParagraphFont"/>
    <w:link w:val="BalloonText"/>
    <w:uiPriority w:val="99"/>
    <w:semiHidden/>
    <w:rsid w:val="00D13853"/>
    <w:rPr>
      <w:rFonts w:ascii="Tahoma" w:eastAsia="Times New Roman" w:hAnsi="Tahoma" w:cs="Tahoma"/>
      <w:sz w:val="16"/>
      <w:szCs w:val="16"/>
    </w:rPr>
  </w:style>
  <w:style w:type="character" w:customStyle="1" w:styleId="Heading4Char">
    <w:name w:val="Heading 4 Char"/>
    <w:basedOn w:val="DefaultParagraphFont"/>
    <w:link w:val="Heading4"/>
    <w:uiPriority w:val="9"/>
    <w:semiHidden/>
    <w:rsid w:val="00D13853"/>
    <w:rPr>
      <w:rFonts w:asciiTheme="majorHAnsi" w:eastAsiaTheme="majorEastAsia" w:hAnsiTheme="majorHAnsi" w:cstheme="majorBidi"/>
      <w:b/>
      <w:bCs/>
      <w:i/>
      <w:iCs/>
      <w:color w:val="4F81BD" w:themeColor="accent1"/>
      <w:sz w:val="24"/>
      <w:szCs w:val="24"/>
    </w:rPr>
  </w:style>
  <w:style w:type="paragraph" w:customStyle="1" w:styleId="doctext">
    <w:name w:val="doctext"/>
    <w:basedOn w:val="Normal"/>
    <w:rsid w:val="00D13853"/>
    <w:pPr>
      <w:spacing w:before="100" w:beforeAutospacing="1" w:after="100" w:afterAutospacing="1"/>
    </w:pPr>
  </w:style>
  <w:style w:type="character" w:customStyle="1" w:styleId="docemphasis">
    <w:name w:val="docemphasis"/>
    <w:basedOn w:val="DefaultParagraphFont"/>
    <w:rsid w:val="00D13853"/>
  </w:style>
  <w:style w:type="paragraph" w:customStyle="1" w:styleId="doclist">
    <w:name w:val="doclist"/>
    <w:basedOn w:val="Normal"/>
    <w:rsid w:val="00A85109"/>
    <w:pPr>
      <w:spacing w:before="100" w:beforeAutospacing="1" w:after="100" w:afterAutospacing="1"/>
    </w:pPr>
  </w:style>
  <w:style w:type="paragraph" w:styleId="HTMLPreformatted">
    <w:name w:val="HTML Preformatted"/>
    <w:basedOn w:val="Normal"/>
    <w:link w:val="HTMLPreformattedChar"/>
    <w:uiPriority w:val="99"/>
    <w:unhideWhenUsed/>
    <w:rsid w:val="0068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84C4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168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423364">
      <w:bodyDiv w:val="1"/>
      <w:marLeft w:val="0"/>
      <w:marRight w:val="0"/>
      <w:marTop w:val="0"/>
      <w:marBottom w:val="0"/>
      <w:divBdr>
        <w:top w:val="none" w:sz="0" w:space="0" w:color="auto"/>
        <w:left w:val="none" w:sz="0" w:space="0" w:color="auto"/>
        <w:bottom w:val="none" w:sz="0" w:space="0" w:color="auto"/>
        <w:right w:val="none" w:sz="0" w:space="0" w:color="auto"/>
      </w:divBdr>
    </w:div>
    <w:div w:id="792291218">
      <w:bodyDiv w:val="1"/>
      <w:marLeft w:val="0"/>
      <w:marRight w:val="0"/>
      <w:marTop w:val="0"/>
      <w:marBottom w:val="0"/>
      <w:divBdr>
        <w:top w:val="none" w:sz="0" w:space="0" w:color="auto"/>
        <w:left w:val="none" w:sz="0" w:space="0" w:color="auto"/>
        <w:bottom w:val="none" w:sz="0" w:space="0" w:color="auto"/>
        <w:right w:val="none" w:sz="0" w:space="0" w:color="auto"/>
      </w:divBdr>
    </w:div>
    <w:div w:id="820274311">
      <w:bodyDiv w:val="1"/>
      <w:marLeft w:val="0"/>
      <w:marRight w:val="0"/>
      <w:marTop w:val="0"/>
      <w:marBottom w:val="0"/>
      <w:divBdr>
        <w:top w:val="none" w:sz="0" w:space="0" w:color="auto"/>
        <w:left w:val="none" w:sz="0" w:space="0" w:color="auto"/>
        <w:bottom w:val="none" w:sz="0" w:space="0" w:color="auto"/>
        <w:right w:val="none" w:sz="0" w:space="0" w:color="auto"/>
      </w:divBdr>
    </w:div>
    <w:div w:id="1105003355">
      <w:bodyDiv w:val="1"/>
      <w:marLeft w:val="0"/>
      <w:marRight w:val="0"/>
      <w:marTop w:val="0"/>
      <w:marBottom w:val="0"/>
      <w:divBdr>
        <w:top w:val="none" w:sz="0" w:space="0" w:color="auto"/>
        <w:left w:val="none" w:sz="0" w:space="0" w:color="auto"/>
        <w:bottom w:val="none" w:sz="0" w:space="0" w:color="auto"/>
        <w:right w:val="none" w:sz="0" w:space="0" w:color="auto"/>
      </w:divBdr>
    </w:div>
    <w:div w:id="1196774416">
      <w:bodyDiv w:val="1"/>
      <w:marLeft w:val="0"/>
      <w:marRight w:val="0"/>
      <w:marTop w:val="0"/>
      <w:marBottom w:val="0"/>
      <w:divBdr>
        <w:top w:val="none" w:sz="0" w:space="0" w:color="auto"/>
        <w:left w:val="none" w:sz="0" w:space="0" w:color="auto"/>
        <w:bottom w:val="none" w:sz="0" w:space="0" w:color="auto"/>
        <w:right w:val="none" w:sz="0" w:space="0" w:color="auto"/>
      </w:divBdr>
    </w:div>
    <w:div w:id="1226063795">
      <w:bodyDiv w:val="1"/>
      <w:marLeft w:val="0"/>
      <w:marRight w:val="0"/>
      <w:marTop w:val="0"/>
      <w:marBottom w:val="0"/>
      <w:divBdr>
        <w:top w:val="none" w:sz="0" w:space="0" w:color="auto"/>
        <w:left w:val="none" w:sz="0" w:space="0" w:color="auto"/>
        <w:bottom w:val="none" w:sz="0" w:space="0" w:color="auto"/>
        <w:right w:val="none" w:sz="0" w:space="0" w:color="auto"/>
      </w:divBdr>
    </w:div>
    <w:div w:id="1557816022">
      <w:bodyDiv w:val="1"/>
      <w:marLeft w:val="0"/>
      <w:marRight w:val="0"/>
      <w:marTop w:val="0"/>
      <w:marBottom w:val="0"/>
      <w:divBdr>
        <w:top w:val="none" w:sz="0" w:space="0" w:color="auto"/>
        <w:left w:val="none" w:sz="0" w:space="0" w:color="auto"/>
        <w:bottom w:val="none" w:sz="0" w:space="0" w:color="auto"/>
        <w:right w:val="none" w:sz="0" w:space="0" w:color="auto"/>
      </w:divBdr>
    </w:div>
    <w:div w:id="1643190167">
      <w:bodyDiv w:val="1"/>
      <w:marLeft w:val="0"/>
      <w:marRight w:val="0"/>
      <w:marTop w:val="0"/>
      <w:marBottom w:val="0"/>
      <w:divBdr>
        <w:top w:val="none" w:sz="0" w:space="0" w:color="auto"/>
        <w:left w:val="none" w:sz="0" w:space="0" w:color="auto"/>
        <w:bottom w:val="none" w:sz="0" w:space="0" w:color="auto"/>
        <w:right w:val="none" w:sz="0" w:space="0" w:color="auto"/>
      </w:divBdr>
    </w:div>
    <w:div w:id="1923684493">
      <w:bodyDiv w:val="1"/>
      <w:marLeft w:val="0"/>
      <w:marRight w:val="0"/>
      <w:marTop w:val="0"/>
      <w:marBottom w:val="0"/>
      <w:divBdr>
        <w:top w:val="none" w:sz="0" w:space="0" w:color="auto"/>
        <w:left w:val="none" w:sz="0" w:space="0" w:color="auto"/>
        <w:bottom w:val="none" w:sz="0" w:space="0" w:color="auto"/>
        <w:right w:val="none" w:sz="0" w:space="0" w:color="auto"/>
      </w:divBdr>
    </w:div>
    <w:div w:id="208656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x.com/man-page/FreeBSD/9/swi/" TargetMode="External"/><Relationship Id="rId13" Type="http://schemas.openxmlformats.org/officeDocument/2006/relationships/hyperlink" Target="http://fxr.watson.org/fxr/ident?v=FREEBSD52;im=excerpts;i=ithread_add_handler" TargetMode="External"/><Relationship Id="rId18" Type="http://schemas.openxmlformats.org/officeDocument/2006/relationships/hyperlink" Target="http://fxr.watson.org/fxr/source/kern/kern_intr.c?v=FREEBSD5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k:@MSITStore:D:\E%20books\The%20Design%20And%20Implementation%20Of%20The%20FreeBSD%20Operating%20System%20(2004).chm::/gloss01.htm" TargetMode="External"/><Relationship Id="rId12" Type="http://schemas.openxmlformats.org/officeDocument/2006/relationships/hyperlink" Target="http://fxr.watson.org/fxr/ident?v=FREEBSD52;im=excerpts;i=ithread_create" TargetMode="External"/><Relationship Id="rId17" Type="http://schemas.openxmlformats.org/officeDocument/2006/relationships/hyperlink" Target="http://fxr.watson.org/fxr/source/sys/interrupt.h?v=FREEBSD52" TargetMode="External"/><Relationship Id="rId2" Type="http://schemas.openxmlformats.org/officeDocument/2006/relationships/numbering" Target="numbering.xml"/><Relationship Id="rId16" Type="http://schemas.openxmlformats.org/officeDocument/2006/relationships/hyperlink" Target="http://fxr.watson.org/fxr/ident?v=FREEBSD52;im=excerpts;i=ithread_schedule" TargetMode="External"/><Relationship Id="rId20" Type="http://schemas.openxmlformats.org/officeDocument/2006/relationships/hyperlink" Target="mailto:pdpandya@syr.ed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xr.watson.org/fxr/ident?v=FREEBSD52;i=intrhand" TargetMode="External"/><Relationship Id="rId5" Type="http://schemas.openxmlformats.org/officeDocument/2006/relationships/settings" Target="settings.xml"/><Relationship Id="rId15" Type="http://schemas.openxmlformats.org/officeDocument/2006/relationships/hyperlink" Target="http://fxr.watson.org/fxr/ident?v=FREEBSD52;im=excerpts;i=ithread_schedule" TargetMode="External"/><Relationship Id="rId10" Type="http://schemas.openxmlformats.org/officeDocument/2006/relationships/hyperlink" Target="http://fxr.watson.org/fxr/ident?v=FREEBSD52;im=excerpts;i=ithread_add_handler" TargetMode="External"/><Relationship Id="rId19" Type="http://schemas.openxmlformats.org/officeDocument/2006/relationships/hyperlink" Target="http://fxr.watson.org/fxr/source/kern/kern_clock.c?v=FREEBSD52" TargetMode="External"/><Relationship Id="rId4" Type="http://schemas.microsoft.com/office/2007/relationships/stylesWithEffects" Target="stylesWithEffects.xml"/><Relationship Id="rId9" Type="http://schemas.openxmlformats.org/officeDocument/2006/relationships/hyperlink" Target="http://fxr.watson.org/fxr/ident?v=FREEBSD52;im=excerpts;i=ithread_create" TargetMode="External"/><Relationship Id="rId14" Type="http://schemas.openxmlformats.org/officeDocument/2006/relationships/hyperlink" Target="http://fxr.watson.org/fxr/ident?v=FREEBSD52;i=intrhan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4D85A-C04D-4294-AF7B-6D90F8421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3</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Prasoon Pandya</dc:creator>
  <cp:lastModifiedBy>Prasoon Pandya</cp:lastModifiedBy>
  <cp:revision>24</cp:revision>
  <dcterms:created xsi:type="dcterms:W3CDTF">2013-10-02T02:34:00Z</dcterms:created>
  <dcterms:modified xsi:type="dcterms:W3CDTF">2013-10-09T16:34:00Z</dcterms:modified>
</cp:coreProperties>
</file>