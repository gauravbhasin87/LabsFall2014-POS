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7EB" w:rsidRDefault="002E7F19" w:rsidP="0061361C">
      <w:pPr>
        <w:pStyle w:val="Title"/>
        <w:rPr>
          <w:sz w:val="40"/>
          <w:szCs w:val="40"/>
        </w:rPr>
      </w:pPr>
      <w:r w:rsidRPr="000D67EB">
        <w:rPr>
          <w:sz w:val="40"/>
          <w:szCs w:val="40"/>
        </w:rPr>
        <w:t>CIS 657 (</w:t>
      </w:r>
      <w:r w:rsidR="000D67EB">
        <w:rPr>
          <w:sz w:val="40"/>
          <w:szCs w:val="40"/>
        </w:rPr>
        <w:t>P</w:t>
      </w:r>
      <w:r w:rsidRPr="000D67EB">
        <w:rPr>
          <w:sz w:val="40"/>
          <w:szCs w:val="40"/>
        </w:rPr>
        <w:t>OS)</w:t>
      </w:r>
      <w:r w:rsidR="000D67EB">
        <w:rPr>
          <w:sz w:val="40"/>
          <w:szCs w:val="40"/>
        </w:rPr>
        <w:t xml:space="preserve"> </w:t>
      </w:r>
      <w:r w:rsidR="004B1550">
        <w:rPr>
          <w:sz w:val="40"/>
          <w:szCs w:val="40"/>
        </w:rPr>
        <w:t>fall</w:t>
      </w:r>
      <w:r w:rsidR="00B76F87">
        <w:rPr>
          <w:sz w:val="40"/>
          <w:szCs w:val="40"/>
        </w:rPr>
        <w:t xml:space="preserve"> 2013</w:t>
      </w:r>
      <w:r w:rsidR="000D67EB">
        <w:rPr>
          <w:sz w:val="40"/>
          <w:szCs w:val="40"/>
        </w:rPr>
        <w:t xml:space="preserve"> </w:t>
      </w:r>
      <w:r w:rsidR="0008768D">
        <w:rPr>
          <w:sz w:val="40"/>
          <w:szCs w:val="40"/>
        </w:rPr>
        <w:t>Lab 7</w:t>
      </w:r>
      <w:r w:rsidRPr="000D67EB">
        <w:rPr>
          <w:sz w:val="40"/>
          <w:szCs w:val="40"/>
        </w:rPr>
        <w:t xml:space="preserve"> </w:t>
      </w:r>
      <w:r w:rsidR="000D67EB">
        <w:rPr>
          <w:sz w:val="40"/>
          <w:szCs w:val="40"/>
        </w:rPr>
        <w:t>–</w:t>
      </w:r>
      <w:r w:rsidR="000D67EB" w:rsidRPr="000D67EB">
        <w:rPr>
          <w:sz w:val="40"/>
          <w:szCs w:val="40"/>
        </w:rPr>
        <w:t xml:space="preserve"> </w:t>
      </w:r>
    </w:p>
    <w:p w:rsidR="000D67EB" w:rsidRPr="0008768D" w:rsidRDefault="0008768D" w:rsidP="0061361C">
      <w:pPr>
        <w:pStyle w:val="Title"/>
      </w:pPr>
      <w:r>
        <w:rPr>
          <w:rFonts w:ascii="Calibri" w:hAnsi="Calibri" w:cs="Calibri"/>
          <w:sz w:val="40"/>
          <w:szCs w:val="40"/>
        </w:rPr>
        <w:t xml:space="preserve">System call using dynamic kernel linker </w:t>
      </w:r>
      <w:r>
        <w:rPr>
          <w:rFonts w:ascii="Calibri" w:hAnsi="Calibri" w:cs="Calibri"/>
          <w:b/>
          <w:bCs/>
          <w:sz w:val="22"/>
        </w:rPr>
        <w:t xml:space="preserve"> </w:t>
      </w:r>
    </w:p>
    <w:p w:rsidR="00091895" w:rsidRDefault="00091895" w:rsidP="007B530F">
      <w:pPr>
        <w:pStyle w:val="Heading1"/>
        <w:suppressAutoHyphens/>
        <w:ind w:left="360"/>
      </w:pPr>
      <w:r>
        <w:rPr>
          <w:rFonts w:ascii="Calibri" w:hAnsi="Calibri" w:cs="Calibri"/>
        </w:rPr>
        <w:t xml:space="preserve">INTRODUCTION </w:t>
      </w:r>
    </w:p>
    <w:p w:rsidR="00091895" w:rsidRDefault="00091895" w:rsidP="00091895">
      <w:pPr>
        <w:jc w:val="both"/>
      </w:pPr>
      <w:r>
        <w:rPr>
          <w:rFonts w:cs="Calibri"/>
        </w:rPr>
        <w:t xml:space="preserve">We have created a system call by modifying the kernel. If we modify the kernel, we need to recompile kernel and reboot the machine every time to make </w:t>
      </w:r>
      <w:proofErr w:type="spellStart"/>
      <w:r>
        <w:rPr>
          <w:rFonts w:cs="Calibri"/>
        </w:rPr>
        <w:t>syscall</w:t>
      </w:r>
      <w:proofErr w:type="spellEnd"/>
      <w:r>
        <w:rPr>
          <w:rFonts w:cs="Calibri"/>
        </w:rPr>
        <w:t xml:space="preserve"> work.</w:t>
      </w:r>
      <w:r>
        <w:rPr>
          <w:rFonts w:cs="Calibri"/>
          <w:color w:val="000000"/>
        </w:rPr>
        <w:t xml:space="preserve"> Now with the help of dynamic kernel linker interface, it is much easier to create, add and use a system call without re-compiling the system every time. We have seen the characteristics common to all KLDs in last lab. For modules that add a </w:t>
      </w:r>
      <w:proofErr w:type="spellStart"/>
      <w:r>
        <w:rPr>
          <w:rFonts w:cs="Calibri"/>
          <w:color w:val="000000"/>
        </w:rPr>
        <w:t>syscall</w:t>
      </w:r>
      <w:proofErr w:type="spellEnd"/>
      <w:r>
        <w:rPr>
          <w:rFonts w:cs="Calibri"/>
          <w:color w:val="000000"/>
        </w:rPr>
        <w:t xml:space="preserve">, besides the load handler and the DECLARE_MODULE macro (see 1.5) that must be fulfilled, there are four main parts that are generic (see 1.1-1.4). </w:t>
      </w:r>
    </w:p>
    <w:p w:rsidR="00091895" w:rsidRDefault="00091895" w:rsidP="00091895">
      <w:pPr>
        <w:pStyle w:val="Heading2"/>
        <w:numPr>
          <w:ilvl w:val="1"/>
          <w:numId w:val="39"/>
        </w:numPr>
        <w:tabs>
          <w:tab w:val="left" w:pos="420"/>
        </w:tabs>
        <w:suppressAutoHyphens/>
      </w:pPr>
      <w:r>
        <w:rPr>
          <w:rFonts w:ascii="Calibri" w:hAnsi="Calibri" w:cs="Calibri"/>
        </w:rPr>
        <w:t xml:space="preserve">1.1 Declaring the </w:t>
      </w:r>
      <w:proofErr w:type="spellStart"/>
      <w:r>
        <w:rPr>
          <w:rFonts w:ascii="Calibri" w:hAnsi="Calibri" w:cs="Calibri"/>
        </w:rPr>
        <w:t>syscallname_args</w:t>
      </w:r>
      <w:proofErr w:type="spellEnd"/>
      <w:r>
        <w:rPr>
          <w:rFonts w:ascii="Calibri" w:hAnsi="Calibri" w:cs="Calibri"/>
        </w:rPr>
        <w:t xml:space="preserve"> structure </w:t>
      </w:r>
    </w:p>
    <w:p w:rsidR="00091895" w:rsidRDefault="00091895" w:rsidP="00091895">
      <w:r>
        <w:rPr>
          <w:rFonts w:cs="Calibri"/>
          <w:color w:val="000000"/>
          <w:sz w:val="23"/>
          <w:szCs w:val="23"/>
        </w:rPr>
        <w:t xml:space="preserve">For all </w:t>
      </w:r>
      <w:proofErr w:type="spellStart"/>
      <w:r>
        <w:rPr>
          <w:rFonts w:cs="Calibri"/>
          <w:color w:val="000000"/>
          <w:sz w:val="23"/>
          <w:szCs w:val="23"/>
        </w:rPr>
        <w:t>syscalls</w:t>
      </w:r>
      <w:proofErr w:type="spellEnd"/>
      <w:r>
        <w:rPr>
          <w:rFonts w:cs="Calibri"/>
          <w:color w:val="000000"/>
          <w:sz w:val="23"/>
          <w:szCs w:val="23"/>
        </w:rPr>
        <w:t xml:space="preserve">, the parameter list seen in the kernel code is as follows: </w:t>
      </w:r>
    </w:p>
    <w:p w:rsidR="00091895" w:rsidRDefault="00091895" w:rsidP="00091895">
      <w:pPr>
        <w:pStyle w:val="ListParagraph"/>
        <w:numPr>
          <w:ilvl w:val="0"/>
          <w:numId w:val="41"/>
        </w:numPr>
        <w:tabs>
          <w:tab w:val="left" w:pos="420"/>
        </w:tabs>
        <w:suppressAutoHyphens/>
        <w:spacing w:after="27"/>
      </w:pPr>
      <w:r>
        <w:rPr>
          <w:rFonts w:cs="Calibri"/>
          <w:color w:val="000000"/>
          <w:sz w:val="23"/>
          <w:szCs w:val="23"/>
        </w:rPr>
        <w:t xml:space="preserve"> </w:t>
      </w:r>
      <w:proofErr w:type="spellStart"/>
      <w:r>
        <w:rPr>
          <w:rFonts w:cs="Calibri"/>
          <w:color w:val="000000"/>
          <w:sz w:val="23"/>
          <w:szCs w:val="23"/>
        </w:rPr>
        <w:t>struct</w:t>
      </w:r>
      <w:proofErr w:type="spellEnd"/>
      <w:r>
        <w:rPr>
          <w:rFonts w:cs="Calibri"/>
          <w:color w:val="000000"/>
          <w:sz w:val="23"/>
          <w:szCs w:val="23"/>
        </w:rPr>
        <w:t xml:space="preserve"> thread * </w:t>
      </w:r>
    </w:p>
    <w:p w:rsidR="00091895" w:rsidRDefault="00091895" w:rsidP="00091895">
      <w:pPr>
        <w:pStyle w:val="ListParagraph"/>
        <w:numPr>
          <w:ilvl w:val="0"/>
          <w:numId w:val="41"/>
        </w:numPr>
        <w:tabs>
          <w:tab w:val="left" w:pos="420"/>
        </w:tabs>
        <w:suppressAutoHyphens/>
      </w:pPr>
      <w:r>
        <w:rPr>
          <w:rFonts w:cs="Calibri"/>
          <w:color w:val="000000"/>
          <w:sz w:val="23"/>
          <w:szCs w:val="23"/>
        </w:rPr>
        <w:t xml:space="preserve"> </w:t>
      </w:r>
      <w:proofErr w:type="spellStart"/>
      <w:r>
        <w:rPr>
          <w:rFonts w:cs="Calibri"/>
          <w:color w:val="000000"/>
          <w:sz w:val="23"/>
          <w:szCs w:val="23"/>
        </w:rPr>
        <w:t>struct</w:t>
      </w:r>
      <w:proofErr w:type="spellEnd"/>
      <w:r>
        <w:rPr>
          <w:rFonts w:cs="Calibri"/>
          <w:color w:val="000000"/>
          <w:sz w:val="23"/>
          <w:szCs w:val="23"/>
        </w:rPr>
        <w:t xml:space="preserve"> </w:t>
      </w:r>
      <w:proofErr w:type="spellStart"/>
      <w:r>
        <w:rPr>
          <w:rFonts w:cs="Calibri"/>
          <w:color w:val="000000"/>
          <w:sz w:val="23"/>
          <w:szCs w:val="23"/>
        </w:rPr>
        <w:t>syscallname_args</w:t>
      </w:r>
      <w:proofErr w:type="spellEnd"/>
      <w:r>
        <w:rPr>
          <w:rFonts w:cs="Calibri"/>
          <w:color w:val="000000"/>
          <w:sz w:val="23"/>
          <w:szCs w:val="23"/>
        </w:rPr>
        <w:t xml:space="preserve"> * </w:t>
      </w:r>
    </w:p>
    <w:p w:rsidR="00091895" w:rsidRDefault="00091895" w:rsidP="00091895">
      <w:r>
        <w:rPr>
          <w:rFonts w:cs="Calibri"/>
          <w:color w:val="000000"/>
        </w:rPr>
        <w:t xml:space="preserve">The parameters that one would pass the </w:t>
      </w:r>
      <w:proofErr w:type="spellStart"/>
      <w:r>
        <w:rPr>
          <w:rFonts w:cs="Calibri"/>
          <w:color w:val="000000"/>
        </w:rPr>
        <w:t>syscall</w:t>
      </w:r>
      <w:proofErr w:type="spellEnd"/>
      <w:r>
        <w:rPr>
          <w:rFonts w:cs="Calibri"/>
          <w:color w:val="000000"/>
        </w:rPr>
        <w:t xml:space="preserve"> from user-land are defined in the </w:t>
      </w:r>
      <w:proofErr w:type="spellStart"/>
      <w:r>
        <w:rPr>
          <w:rFonts w:cs="Calibri"/>
          <w:color w:val="000000"/>
        </w:rPr>
        <w:t>syscallname_args</w:t>
      </w:r>
      <w:proofErr w:type="spellEnd"/>
      <w:r>
        <w:rPr>
          <w:rFonts w:cs="Calibri"/>
          <w:color w:val="000000"/>
        </w:rPr>
        <w:t xml:space="preserve"> structure. For this example, we will have the following </w:t>
      </w:r>
      <w:proofErr w:type="spellStart"/>
      <w:r>
        <w:rPr>
          <w:rFonts w:cs="Calibri"/>
          <w:color w:val="000000"/>
        </w:rPr>
        <w:t>syscall</w:t>
      </w:r>
      <w:proofErr w:type="spellEnd"/>
      <w:r>
        <w:rPr>
          <w:rFonts w:cs="Calibri"/>
          <w:color w:val="000000"/>
        </w:rPr>
        <w:t xml:space="preserve"> arguments: </w:t>
      </w:r>
    </w:p>
    <w:p w:rsidR="00091895" w:rsidRDefault="00091895" w:rsidP="00091895">
      <w:pPr>
        <w:spacing w:after="0"/>
      </w:pPr>
      <w:proofErr w:type="spellStart"/>
      <w:proofErr w:type="gramStart"/>
      <w:r>
        <w:rPr>
          <w:rFonts w:cs="Calibri"/>
          <w:i/>
          <w:iCs/>
          <w:color w:val="000000"/>
        </w:rPr>
        <w:t>struct</w:t>
      </w:r>
      <w:proofErr w:type="spellEnd"/>
      <w:proofErr w:type="gramEnd"/>
      <w:r>
        <w:rPr>
          <w:rFonts w:cs="Calibri"/>
          <w:i/>
          <w:iCs/>
          <w:color w:val="000000"/>
        </w:rPr>
        <w:t xml:space="preserve"> </w:t>
      </w:r>
      <w:proofErr w:type="spellStart"/>
      <w:r>
        <w:rPr>
          <w:rFonts w:cs="Calibri"/>
          <w:i/>
          <w:iCs/>
          <w:color w:val="000000"/>
        </w:rPr>
        <w:t>sc_example_args</w:t>
      </w:r>
      <w:proofErr w:type="spellEnd"/>
      <w:r>
        <w:rPr>
          <w:rFonts w:cs="Calibri"/>
          <w:i/>
          <w:iCs/>
          <w:color w:val="000000"/>
        </w:rPr>
        <w:t xml:space="preserve"> { </w:t>
      </w:r>
    </w:p>
    <w:p w:rsidR="00091895" w:rsidRDefault="00091895" w:rsidP="00091895">
      <w:pPr>
        <w:spacing w:after="0"/>
      </w:pPr>
      <w:proofErr w:type="gramStart"/>
      <w:r>
        <w:rPr>
          <w:rFonts w:cs="Calibri"/>
          <w:i/>
          <w:iCs/>
          <w:color w:val="000000"/>
        </w:rPr>
        <w:t>char</w:t>
      </w:r>
      <w:proofErr w:type="gramEnd"/>
      <w:r>
        <w:rPr>
          <w:rFonts w:cs="Calibri"/>
          <w:i/>
          <w:iCs/>
          <w:color w:val="000000"/>
        </w:rPr>
        <w:t xml:space="preserve"> *</w:t>
      </w:r>
      <w:proofErr w:type="spellStart"/>
      <w:r>
        <w:rPr>
          <w:rFonts w:cs="Calibri"/>
          <w:i/>
          <w:iCs/>
          <w:color w:val="000000"/>
        </w:rPr>
        <w:t>str</w:t>
      </w:r>
      <w:proofErr w:type="spellEnd"/>
      <w:r>
        <w:rPr>
          <w:rFonts w:cs="Calibri"/>
          <w:i/>
          <w:iCs/>
          <w:color w:val="000000"/>
        </w:rPr>
        <w:t xml:space="preserve">;                         // character string </w:t>
      </w:r>
    </w:p>
    <w:p w:rsidR="00091895" w:rsidRDefault="00091895" w:rsidP="00091895">
      <w:pPr>
        <w:spacing w:after="0"/>
      </w:pPr>
      <w:proofErr w:type="spellStart"/>
      <w:proofErr w:type="gramStart"/>
      <w:r>
        <w:rPr>
          <w:rFonts w:cs="Calibri"/>
          <w:i/>
          <w:iCs/>
          <w:color w:val="000000"/>
        </w:rPr>
        <w:t>int</w:t>
      </w:r>
      <w:proofErr w:type="spellEnd"/>
      <w:proofErr w:type="gramEnd"/>
      <w:r>
        <w:rPr>
          <w:rFonts w:cs="Calibri"/>
          <w:i/>
          <w:iCs/>
          <w:color w:val="000000"/>
        </w:rPr>
        <w:t xml:space="preserve"> </w:t>
      </w:r>
      <w:proofErr w:type="spellStart"/>
      <w:r>
        <w:rPr>
          <w:rFonts w:cs="Calibri"/>
          <w:i/>
          <w:iCs/>
          <w:color w:val="000000"/>
        </w:rPr>
        <w:t>val</w:t>
      </w:r>
      <w:proofErr w:type="spellEnd"/>
      <w:r>
        <w:rPr>
          <w:rFonts w:cs="Calibri"/>
          <w:i/>
          <w:iCs/>
          <w:color w:val="000000"/>
        </w:rPr>
        <w:t xml:space="preserve">;                           // </w:t>
      </w:r>
      <w:proofErr w:type="spellStart"/>
      <w:r>
        <w:rPr>
          <w:rFonts w:cs="Calibri"/>
          <w:i/>
          <w:iCs/>
          <w:color w:val="000000"/>
        </w:rPr>
        <w:t>interger</w:t>
      </w:r>
      <w:proofErr w:type="spellEnd"/>
      <w:r>
        <w:rPr>
          <w:rFonts w:cs="Calibri"/>
          <w:i/>
          <w:iCs/>
          <w:color w:val="000000"/>
        </w:rPr>
        <w:t xml:space="preserve"> </w:t>
      </w:r>
    </w:p>
    <w:p w:rsidR="00091895" w:rsidRDefault="00091895" w:rsidP="00091895">
      <w:pPr>
        <w:spacing w:after="0"/>
      </w:pPr>
      <w:r>
        <w:rPr>
          <w:rFonts w:cs="Calibri"/>
          <w:i/>
          <w:iCs/>
          <w:color w:val="000000"/>
        </w:rPr>
        <w:t xml:space="preserve">}; </w:t>
      </w:r>
    </w:p>
    <w:p w:rsidR="00091895" w:rsidRDefault="00091895" w:rsidP="00091895">
      <w:pPr>
        <w:pStyle w:val="Heading2"/>
        <w:numPr>
          <w:ilvl w:val="1"/>
          <w:numId w:val="39"/>
        </w:numPr>
        <w:tabs>
          <w:tab w:val="left" w:pos="420"/>
        </w:tabs>
        <w:suppressAutoHyphens/>
      </w:pPr>
      <w:r>
        <w:rPr>
          <w:rFonts w:ascii="Calibri" w:hAnsi="Calibri" w:cs="Calibri"/>
        </w:rPr>
        <w:t xml:space="preserve">1.2 </w:t>
      </w:r>
      <w:proofErr w:type="spellStart"/>
      <w:r>
        <w:rPr>
          <w:rFonts w:ascii="Calibri" w:hAnsi="Calibri" w:cs="Calibri"/>
        </w:rPr>
        <w:t>Syscall</w:t>
      </w:r>
      <w:proofErr w:type="spellEnd"/>
      <w:r>
        <w:rPr>
          <w:rFonts w:ascii="Calibri" w:hAnsi="Calibri" w:cs="Calibri"/>
        </w:rPr>
        <w:t xml:space="preserve"> function </w:t>
      </w:r>
    </w:p>
    <w:p w:rsidR="00091895" w:rsidRDefault="00091895" w:rsidP="00091895">
      <w:r>
        <w:rPr>
          <w:rFonts w:cs="Calibri"/>
          <w:color w:val="000000"/>
        </w:rPr>
        <w:t xml:space="preserve">The following is the example </w:t>
      </w:r>
      <w:proofErr w:type="spellStart"/>
      <w:r>
        <w:rPr>
          <w:rFonts w:cs="Calibri"/>
          <w:color w:val="000000"/>
        </w:rPr>
        <w:t>syscall</w:t>
      </w:r>
      <w:proofErr w:type="spellEnd"/>
      <w:r>
        <w:rPr>
          <w:rFonts w:cs="Calibri"/>
          <w:color w:val="000000"/>
        </w:rPr>
        <w:t xml:space="preserve">, which takes the parameters passed to it (a character string and an integer) and displays them to the currently being used </w:t>
      </w:r>
      <w:proofErr w:type="spellStart"/>
      <w:proofErr w:type="gramStart"/>
      <w:r>
        <w:rPr>
          <w:rFonts w:cs="Calibri"/>
          <w:color w:val="000000"/>
        </w:rPr>
        <w:t>tty</w:t>
      </w:r>
      <w:proofErr w:type="spellEnd"/>
      <w:proofErr w:type="gramEnd"/>
      <w:r>
        <w:rPr>
          <w:rFonts w:cs="Calibri"/>
          <w:color w:val="000000"/>
        </w:rPr>
        <w:t xml:space="preserve"> (the terminal that is running the program that called the </w:t>
      </w:r>
      <w:proofErr w:type="spellStart"/>
      <w:r>
        <w:rPr>
          <w:rFonts w:cs="Calibri"/>
          <w:color w:val="000000"/>
        </w:rPr>
        <w:t>syscall</w:t>
      </w:r>
      <w:proofErr w:type="spellEnd"/>
      <w:r>
        <w:rPr>
          <w:rFonts w:cs="Calibri"/>
          <w:color w:val="000000"/>
        </w:rPr>
        <w:t xml:space="preserve">). </w:t>
      </w:r>
    </w:p>
    <w:p w:rsidR="00091895" w:rsidRDefault="00091895" w:rsidP="00091895">
      <w:pPr>
        <w:spacing w:after="0"/>
      </w:pPr>
      <w:proofErr w:type="gramStart"/>
      <w:r>
        <w:rPr>
          <w:rFonts w:cs="Calibri"/>
          <w:i/>
          <w:iCs/>
          <w:color w:val="000000"/>
        </w:rPr>
        <w:t>static</w:t>
      </w:r>
      <w:proofErr w:type="gramEnd"/>
      <w:r>
        <w:rPr>
          <w:rFonts w:cs="Calibri"/>
          <w:i/>
          <w:iCs/>
          <w:color w:val="000000"/>
        </w:rPr>
        <w:t xml:space="preserve"> </w:t>
      </w:r>
      <w:proofErr w:type="spellStart"/>
      <w:r>
        <w:rPr>
          <w:rFonts w:cs="Calibri"/>
          <w:i/>
          <w:iCs/>
          <w:color w:val="000000"/>
        </w:rPr>
        <w:t>int</w:t>
      </w:r>
      <w:proofErr w:type="spellEnd"/>
      <w:r>
        <w:rPr>
          <w:rFonts w:cs="Calibri"/>
          <w:i/>
          <w:iCs/>
          <w:color w:val="000000"/>
        </w:rPr>
        <w:t xml:space="preserve"> </w:t>
      </w:r>
      <w:proofErr w:type="spellStart"/>
      <w:r>
        <w:rPr>
          <w:rFonts w:cs="Calibri"/>
          <w:i/>
          <w:iCs/>
          <w:color w:val="000000"/>
        </w:rPr>
        <w:t>sc_example</w:t>
      </w:r>
      <w:proofErr w:type="spellEnd"/>
      <w:r>
        <w:rPr>
          <w:rFonts w:cs="Calibri"/>
          <w:i/>
          <w:iCs/>
          <w:color w:val="000000"/>
        </w:rPr>
        <w:t>(</w:t>
      </w:r>
      <w:proofErr w:type="spellStart"/>
      <w:r>
        <w:rPr>
          <w:rFonts w:cs="Calibri"/>
          <w:i/>
          <w:iCs/>
          <w:color w:val="000000"/>
        </w:rPr>
        <w:t>struct</w:t>
      </w:r>
      <w:proofErr w:type="spellEnd"/>
      <w:r>
        <w:rPr>
          <w:rFonts w:cs="Calibri"/>
          <w:i/>
          <w:iCs/>
          <w:color w:val="000000"/>
        </w:rPr>
        <w:t xml:space="preserve"> </w:t>
      </w:r>
      <w:proofErr w:type="spellStart"/>
      <w:r>
        <w:rPr>
          <w:rFonts w:cs="Calibri"/>
          <w:i/>
          <w:iCs/>
          <w:color w:val="000000"/>
        </w:rPr>
        <w:t>proc</w:t>
      </w:r>
      <w:proofErr w:type="spellEnd"/>
      <w:r>
        <w:rPr>
          <w:rFonts w:cs="Calibri"/>
          <w:i/>
          <w:iCs/>
          <w:color w:val="000000"/>
        </w:rPr>
        <w:t xml:space="preserve"> *p, </w:t>
      </w:r>
      <w:proofErr w:type="spellStart"/>
      <w:r>
        <w:rPr>
          <w:rFonts w:cs="Calibri"/>
          <w:i/>
          <w:iCs/>
          <w:color w:val="000000"/>
        </w:rPr>
        <w:t>struct</w:t>
      </w:r>
      <w:proofErr w:type="spellEnd"/>
      <w:r>
        <w:rPr>
          <w:rFonts w:cs="Calibri"/>
          <w:i/>
          <w:iCs/>
          <w:color w:val="000000"/>
        </w:rPr>
        <w:t xml:space="preserve"> </w:t>
      </w:r>
      <w:proofErr w:type="spellStart"/>
      <w:r>
        <w:rPr>
          <w:rFonts w:cs="Calibri"/>
          <w:i/>
          <w:iCs/>
          <w:color w:val="000000"/>
        </w:rPr>
        <w:t>sc_example_args</w:t>
      </w:r>
      <w:proofErr w:type="spellEnd"/>
      <w:r>
        <w:rPr>
          <w:rFonts w:cs="Calibri"/>
          <w:i/>
          <w:iCs/>
          <w:color w:val="000000"/>
        </w:rPr>
        <w:t xml:space="preserve"> *</w:t>
      </w:r>
      <w:proofErr w:type="spellStart"/>
      <w:r>
        <w:rPr>
          <w:rFonts w:cs="Calibri"/>
          <w:i/>
          <w:iCs/>
          <w:color w:val="000000"/>
        </w:rPr>
        <w:t>uap</w:t>
      </w:r>
      <w:proofErr w:type="spellEnd"/>
      <w:r>
        <w:rPr>
          <w:rFonts w:cs="Calibri"/>
          <w:i/>
          <w:iCs/>
          <w:color w:val="000000"/>
        </w:rPr>
        <w:t xml:space="preserve">) </w:t>
      </w:r>
    </w:p>
    <w:p w:rsidR="00091895" w:rsidRDefault="00091895" w:rsidP="00091895">
      <w:pPr>
        <w:spacing w:after="0"/>
      </w:pPr>
      <w:r>
        <w:rPr>
          <w:rFonts w:cs="Calibri"/>
          <w:i/>
          <w:iCs/>
          <w:color w:val="000000"/>
        </w:rPr>
        <w:t xml:space="preserve">{ </w:t>
      </w:r>
    </w:p>
    <w:p w:rsidR="00091895" w:rsidRDefault="00091895" w:rsidP="00091895">
      <w:pPr>
        <w:spacing w:after="0"/>
        <w:ind w:firstLine="720"/>
      </w:pPr>
      <w:proofErr w:type="gramStart"/>
      <w:r>
        <w:rPr>
          <w:rFonts w:cs="Calibri"/>
          <w:i/>
          <w:iCs/>
          <w:color w:val="000000"/>
        </w:rPr>
        <w:t>char</w:t>
      </w:r>
      <w:proofErr w:type="gramEnd"/>
      <w:r>
        <w:rPr>
          <w:rFonts w:cs="Calibri"/>
          <w:i/>
          <w:iCs/>
          <w:color w:val="000000"/>
        </w:rPr>
        <w:t xml:space="preserve"> </w:t>
      </w:r>
      <w:proofErr w:type="spellStart"/>
      <w:r>
        <w:rPr>
          <w:rFonts w:cs="Calibri"/>
          <w:i/>
          <w:iCs/>
          <w:color w:val="000000"/>
        </w:rPr>
        <w:t>kstr</w:t>
      </w:r>
      <w:proofErr w:type="spellEnd"/>
      <w:r>
        <w:rPr>
          <w:rFonts w:cs="Calibri"/>
          <w:i/>
          <w:iCs/>
          <w:color w:val="000000"/>
        </w:rPr>
        <w:t xml:space="preserve">[1024+1]; /* Holds kernel land copy of </w:t>
      </w:r>
      <w:proofErr w:type="spellStart"/>
      <w:r>
        <w:rPr>
          <w:rFonts w:cs="Calibri"/>
          <w:i/>
          <w:iCs/>
          <w:color w:val="000000"/>
        </w:rPr>
        <w:t>uap</w:t>
      </w:r>
      <w:proofErr w:type="spellEnd"/>
      <w:r>
        <w:rPr>
          <w:rFonts w:cs="Calibri"/>
          <w:i/>
          <w:iCs/>
          <w:color w:val="000000"/>
        </w:rPr>
        <w:t>-&gt;</w:t>
      </w:r>
      <w:proofErr w:type="spellStart"/>
      <w:r>
        <w:rPr>
          <w:rFonts w:cs="Calibri"/>
          <w:i/>
          <w:iCs/>
          <w:color w:val="000000"/>
        </w:rPr>
        <w:t>str</w:t>
      </w:r>
      <w:proofErr w:type="spellEnd"/>
      <w:r>
        <w:rPr>
          <w:rFonts w:cs="Calibri"/>
          <w:i/>
          <w:iCs/>
          <w:color w:val="000000"/>
        </w:rPr>
        <w:t xml:space="preserve"> */ </w:t>
      </w:r>
    </w:p>
    <w:p w:rsidR="00091895" w:rsidRDefault="00091895" w:rsidP="00091895">
      <w:pPr>
        <w:spacing w:after="0"/>
        <w:ind w:firstLine="720"/>
      </w:pPr>
      <w:proofErr w:type="spellStart"/>
      <w:proofErr w:type="gramStart"/>
      <w:r>
        <w:rPr>
          <w:rFonts w:cs="Calibri"/>
          <w:i/>
          <w:iCs/>
          <w:color w:val="000000"/>
        </w:rPr>
        <w:t>int</w:t>
      </w:r>
      <w:proofErr w:type="spellEnd"/>
      <w:proofErr w:type="gramEnd"/>
      <w:r>
        <w:rPr>
          <w:rFonts w:cs="Calibri"/>
          <w:i/>
          <w:iCs/>
          <w:color w:val="000000"/>
        </w:rPr>
        <w:t xml:space="preserve"> err = 0; /* Generic return(err) */ </w:t>
      </w:r>
    </w:p>
    <w:p w:rsidR="00091895" w:rsidRDefault="00091895" w:rsidP="00091895">
      <w:pPr>
        <w:spacing w:after="0"/>
        <w:ind w:firstLine="720"/>
      </w:pPr>
      <w:proofErr w:type="spellStart"/>
      <w:proofErr w:type="gramStart"/>
      <w:r>
        <w:rPr>
          <w:rFonts w:cs="Calibri"/>
          <w:i/>
          <w:iCs/>
          <w:color w:val="000000"/>
        </w:rPr>
        <w:t>int</w:t>
      </w:r>
      <w:proofErr w:type="spellEnd"/>
      <w:proofErr w:type="gramEnd"/>
      <w:r>
        <w:rPr>
          <w:rFonts w:cs="Calibri"/>
          <w:i/>
          <w:iCs/>
          <w:color w:val="000000"/>
        </w:rPr>
        <w:t xml:space="preserve"> size = 0; </w:t>
      </w:r>
    </w:p>
    <w:p w:rsidR="00091895" w:rsidRDefault="00091895" w:rsidP="00091895">
      <w:pPr>
        <w:spacing w:after="0"/>
        <w:ind w:firstLine="720"/>
      </w:pPr>
      <w:r>
        <w:rPr>
          <w:rFonts w:cs="Calibri"/>
          <w:i/>
          <w:iCs/>
          <w:color w:val="000000"/>
        </w:rPr>
        <w:t xml:space="preserve">// Copy the string located at the user land address </w:t>
      </w:r>
      <w:proofErr w:type="spellStart"/>
      <w:r>
        <w:rPr>
          <w:rFonts w:cs="Calibri"/>
          <w:i/>
          <w:iCs/>
          <w:color w:val="000000"/>
        </w:rPr>
        <w:t>uap</w:t>
      </w:r>
      <w:proofErr w:type="spellEnd"/>
      <w:r>
        <w:rPr>
          <w:rFonts w:cs="Calibri"/>
          <w:i/>
          <w:iCs/>
          <w:color w:val="000000"/>
        </w:rPr>
        <w:t>-&gt;</w:t>
      </w:r>
      <w:proofErr w:type="spellStart"/>
      <w:proofErr w:type="gramStart"/>
      <w:r>
        <w:rPr>
          <w:rFonts w:cs="Calibri"/>
          <w:i/>
          <w:iCs/>
          <w:color w:val="000000"/>
        </w:rPr>
        <w:t>str</w:t>
      </w:r>
      <w:proofErr w:type="spellEnd"/>
      <w:proofErr w:type="gramEnd"/>
      <w:r>
        <w:rPr>
          <w:rFonts w:cs="Calibri"/>
          <w:i/>
          <w:iCs/>
          <w:color w:val="000000"/>
        </w:rPr>
        <w:t xml:space="preserve"> to the kernel land address of &amp;</w:t>
      </w:r>
      <w:proofErr w:type="spellStart"/>
      <w:r>
        <w:rPr>
          <w:rFonts w:cs="Calibri"/>
          <w:i/>
          <w:iCs/>
          <w:color w:val="000000"/>
        </w:rPr>
        <w:t>kstr</w:t>
      </w:r>
      <w:proofErr w:type="spellEnd"/>
      <w:r>
        <w:rPr>
          <w:rFonts w:cs="Calibri"/>
          <w:i/>
          <w:iCs/>
          <w:color w:val="000000"/>
        </w:rPr>
        <w:t xml:space="preserve">. </w:t>
      </w:r>
    </w:p>
    <w:p w:rsidR="00091895" w:rsidRDefault="00091895" w:rsidP="00091895">
      <w:pPr>
        <w:spacing w:after="0"/>
        <w:ind w:firstLine="720"/>
      </w:pPr>
      <w:proofErr w:type="gramStart"/>
      <w:r>
        <w:rPr>
          <w:rFonts w:cs="Calibri"/>
          <w:i/>
          <w:iCs/>
          <w:color w:val="000000"/>
        </w:rPr>
        <w:t>err</w:t>
      </w:r>
      <w:proofErr w:type="gramEnd"/>
      <w:r>
        <w:rPr>
          <w:rFonts w:cs="Calibri"/>
          <w:i/>
          <w:iCs/>
          <w:color w:val="000000"/>
        </w:rPr>
        <w:t xml:space="preserve"> = </w:t>
      </w:r>
      <w:proofErr w:type="spellStart"/>
      <w:r>
        <w:rPr>
          <w:rFonts w:cs="Calibri"/>
          <w:i/>
          <w:iCs/>
          <w:color w:val="000000"/>
        </w:rPr>
        <w:t>copyinstr</w:t>
      </w:r>
      <w:proofErr w:type="spellEnd"/>
      <w:r>
        <w:rPr>
          <w:rFonts w:cs="Calibri"/>
          <w:i/>
          <w:iCs/>
          <w:color w:val="000000"/>
        </w:rPr>
        <w:t>(</w:t>
      </w:r>
      <w:proofErr w:type="spellStart"/>
      <w:r>
        <w:rPr>
          <w:rFonts w:cs="Calibri"/>
          <w:i/>
          <w:iCs/>
          <w:color w:val="000000"/>
        </w:rPr>
        <w:t>uap</w:t>
      </w:r>
      <w:proofErr w:type="spellEnd"/>
      <w:r>
        <w:rPr>
          <w:rFonts w:cs="Calibri"/>
          <w:i/>
          <w:iCs/>
          <w:color w:val="000000"/>
        </w:rPr>
        <w:t>-&gt;</w:t>
      </w:r>
      <w:proofErr w:type="spellStart"/>
      <w:r>
        <w:rPr>
          <w:rFonts w:cs="Calibri"/>
          <w:i/>
          <w:iCs/>
          <w:color w:val="000000"/>
        </w:rPr>
        <w:t>str</w:t>
      </w:r>
      <w:proofErr w:type="spellEnd"/>
      <w:r>
        <w:rPr>
          <w:rFonts w:cs="Calibri"/>
          <w:i/>
          <w:iCs/>
          <w:color w:val="000000"/>
        </w:rPr>
        <w:t>, &amp;</w:t>
      </w:r>
      <w:proofErr w:type="spellStart"/>
      <w:r>
        <w:rPr>
          <w:rFonts w:cs="Calibri"/>
          <w:i/>
          <w:iCs/>
          <w:color w:val="000000"/>
        </w:rPr>
        <w:t>kstr</w:t>
      </w:r>
      <w:proofErr w:type="spellEnd"/>
      <w:r>
        <w:rPr>
          <w:rFonts w:cs="Calibri"/>
          <w:i/>
          <w:iCs/>
          <w:color w:val="000000"/>
        </w:rPr>
        <w:t xml:space="preserve">, 1024, &amp;size); </w:t>
      </w:r>
    </w:p>
    <w:p w:rsidR="00091895" w:rsidRDefault="00091895" w:rsidP="00091895">
      <w:pPr>
        <w:spacing w:after="0"/>
        <w:ind w:firstLine="720"/>
      </w:pPr>
      <w:proofErr w:type="gramStart"/>
      <w:r>
        <w:rPr>
          <w:rFonts w:cs="Calibri"/>
          <w:i/>
          <w:iCs/>
          <w:color w:val="000000"/>
        </w:rPr>
        <w:t>if</w:t>
      </w:r>
      <w:proofErr w:type="gramEnd"/>
      <w:r>
        <w:rPr>
          <w:rFonts w:cs="Calibri"/>
          <w:i/>
          <w:iCs/>
          <w:color w:val="000000"/>
        </w:rPr>
        <w:t xml:space="preserve"> (err == EFAULT) </w:t>
      </w:r>
    </w:p>
    <w:p w:rsidR="00091895" w:rsidRDefault="00091895" w:rsidP="00091895">
      <w:pPr>
        <w:spacing w:after="0"/>
        <w:ind w:firstLine="720"/>
      </w:pPr>
      <w:proofErr w:type="gramStart"/>
      <w:r>
        <w:rPr>
          <w:rFonts w:cs="Calibri"/>
          <w:i/>
          <w:iCs/>
          <w:color w:val="000000"/>
        </w:rPr>
        <w:t>return(</w:t>
      </w:r>
      <w:proofErr w:type="gramEnd"/>
      <w:r>
        <w:rPr>
          <w:rFonts w:cs="Calibri"/>
          <w:i/>
          <w:iCs/>
          <w:color w:val="000000"/>
        </w:rPr>
        <w:t xml:space="preserve">err); </w:t>
      </w:r>
    </w:p>
    <w:p w:rsidR="00091895" w:rsidRDefault="00091895" w:rsidP="00091895">
      <w:pPr>
        <w:spacing w:after="0"/>
        <w:ind w:firstLine="720"/>
      </w:pPr>
      <w:proofErr w:type="spellStart"/>
      <w:proofErr w:type="gramStart"/>
      <w:r>
        <w:rPr>
          <w:rFonts w:cs="Calibri"/>
          <w:i/>
          <w:iCs/>
          <w:color w:val="000000"/>
        </w:rPr>
        <w:t>uprintf</w:t>
      </w:r>
      <w:proofErr w:type="spellEnd"/>
      <w:r>
        <w:rPr>
          <w:rFonts w:cs="Calibri"/>
          <w:i/>
          <w:iCs/>
          <w:color w:val="000000"/>
        </w:rPr>
        <w:t>(</w:t>
      </w:r>
      <w:proofErr w:type="gramEnd"/>
      <w:r>
        <w:rPr>
          <w:rFonts w:cs="Calibri"/>
          <w:i/>
          <w:iCs/>
          <w:color w:val="000000"/>
        </w:rPr>
        <w:t xml:space="preserve">"The string passed was: %s\n", </w:t>
      </w:r>
      <w:proofErr w:type="spellStart"/>
      <w:r>
        <w:rPr>
          <w:rFonts w:cs="Calibri"/>
          <w:i/>
          <w:iCs/>
          <w:color w:val="000000"/>
        </w:rPr>
        <w:t>kstr</w:t>
      </w:r>
      <w:proofErr w:type="spellEnd"/>
      <w:r>
        <w:rPr>
          <w:rFonts w:cs="Calibri"/>
          <w:i/>
          <w:iCs/>
          <w:color w:val="000000"/>
        </w:rPr>
        <w:t xml:space="preserve">); </w:t>
      </w:r>
    </w:p>
    <w:p w:rsidR="00091895" w:rsidRDefault="00091895" w:rsidP="00091895">
      <w:pPr>
        <w:spacing w:after="0"/>
        <w:ind w:firstLine="720"/>
      </w:pPr>
      <w:proofErr w:type="spellStart"/>
      <w:proofErr w:type="gramStart"/>
      <w:r>
        <w:rPr>
          <w:rFonts w:cs="Calibri"/>
          <w:i/>
          <w:iCs/>
          <w:color w:val="000000"/>
        </w:rPr>
        <w:lastRenderedPageBreak/>
        <w:t>uprintf</w:t>
      </w:r>
      <w:proofErr w:type="spellEnd"/>
      <w:r>
        <w:rPr>
          <w:rFonts w:cs="Calibri"/>
          <w:i/>
          <w:iCs/>
          <w:color w:val="000000"/>
        </w:rPr>
        <w:t>(</w:t>
      </w:r>
      <w:proofErr w:type="gramEnd"/>
      <w:r>
        <w:rPr>
          <w:rFonts w:cs="Calibri"/>
          <w:i/>
          <w:iCs/>
          <w:color w:val="000000"/>
        </w:rPr>
        <w:t xml:space="preserve">"The value passed was: %d\n", </w:t>
      </w:r>
      <w:proofErr w:type="spellStart"/>
      <w:r>
        <w:rPr>
          <w:rFonts w:cs="Calibri"/>
          <w:i/>
          <w:iCs/>
          <w:color w:val="000000"/>
        </w:rPr>
        <w:t>uap</w:t>
      </w:r>
      <w:proofErr w:type="spellEnd"/>
      <w:r>
        <w:rPr>
          <w:rFonts w:cs="Calibri"/>
          <w:i/>
          <w:iCs/>
          <w:color w:val="000000"/>
        </w:rPr>
        <w:t>-&gt;</w:t>
      </w:r>
      <w:proofErr w:type="spellStart"/>
      <w:r>
        <w:rPr>
          <w:rFonts w:cs="Calibri"/>
          <w:i/>
          <w:iCs/>
          <w:color w:val="000000"/>
        </w:rPr>
        <w:t>val</w:t>
      </w:r>
      <w:proofErr w:type="spellEnd"/>
      <w:r>
        <w:rPr>
          <w:rFonts w:cs="Calibri"/>
          <w:i/>
          <w:iCs/>
          <w:color w:val="000000"/>
        </w:rPr>
        <w:t xml:space="preserve">); </w:t>
      </w:r>
    </w:p>
    <w:p w:rsidR="00091895" w:rsidRDefault="00091895" w:rsidP="00091895">
      <w:pPr>
        <w:spacing w:after="0"/>
        <w:ind w:firstLine="720"/>
      </w:pPr>
      <w:proofErr w:type="gramStart"/>
      <w:r>
        <w:rPr>
          <w:rFonts w:cs="Calibri"/>
          <w:i/>
          <w:iCs/>
          <w:color w:val="000000"/>
        </w:rPr>
        <w:t>return(</w:t>
      </w:r>
      <w:proofErr w:type="gramEnd"/>
      <w:r>
        <w:rPr>
          <w:rFonts w:cs="Calibri"/>
          <w:i/>
          <w:iCs/>
          <w:color w:val="000000"/>
        </w:rPr>
        <w:t xml:space="preserve">0); </w:t>
      </w:r>
    </w:p>
    <w:p w:rsidR="00091895" w:rsidRDefault="00091895" w:rsidP="00091895">
      <w:pPr>
        <w:spacing w:after="0"/>
      </w:pPr>
      <w:r>
        <w:rPr>
          <w:rFonts w:cs="Calibri"/>
          <w:i/>
          <w:iCs/>
          <w:color w:val="000000"/>
        </w:rPr>
        <w:t xml:space="preserve">} </w:t>
      </w:r>
    </w:p>
    <w:p w:rsidR="00091895" w:rsidRDefault="00091895" w:rsidP="00091895">
      <w:pPr>
        <w:pStyle w:val="Heading2"/>
        <w:numPr>
          <w:ilvl w:val="1"/>
          <w:numId w:val="39"/>
        </w:numPr>
        <w:tabs>
          <w:tab w:val="left" w:pos="420"/>
        </w:tabs>
        <w:suppressAutoHyphens/>
      </w:pPr>
      <w:r>
        <w:rPr>
          <w:rFonts w:ascii="Calibri" w:hAnsi="Calibri" w:cs="Calibri"/>
        </w:rPr>
        <w:t xml:space="preserve">1.3 Filling the </w:t>
      </w:r>
      <w:proofErr w:type="spellStart"/>
      <w:r>
        <w:rPr>
          <w:rFonts w:ascii="Calibri" w:hAnsi="Calibri" w:cs="Calibri"/>
        </w:rPr>
        <w:t>sysent</w:t>
      </w:r>
      <w:proofErr w:type="spellEnd"/>
      <w:r>
        <w:rPr>
          <w:rFonts w:ascii="Calibri" w:hAnsi="Calibri" w:cs="Calibri"/>
        </w:rPr>
        <w:t xml:space="preserve"> structure </w:t>
      </w:r>
    </w:p>
    <w:p w:rsidR="00091895" w:rsidRDefault="00091895" w:rsidP="00091895">
      <w:r>
        <w:rPr>
          <w:rFonts w:cs="Calibri"/>
          <w:color w:val="000000"/>
        </w:rPr>
        <w:t xml:space="preserve">The next thing we do in our code is fill in a </w:t>
      </w:r>
      <w:proofErr w:type="spellStart"/>
      <w:r>
        <w:rPr>
          <w:rFonts w:cs="Calibri"/>
          <w:color w:val="000000"/>
        </w:rPr>
        <w:t>sysent</w:t>
      </w:r>
      <w:proofErr w:type="spellEnd"/>
      <w:r>
        <w:rPr>
          <w:rFonts w:cs="Calibri"/>
          <w:color w:val="000000"/>
        </w:rPr>
        <w:t xml:space="preserve"> structure for our system call. The </w:t>
      </w:r>
      <w:proofErr w:type="spellStart"/>
      <w:r>
        <w:rPr>
          <w:rFonts w:cs="Calibri"/>
          <w:color w:val="000000"/>
        </w:rPr>
        <w:t>sysent</w:t>
      </w:r>
      <w:proofErr w:type="spellEnd"/>
      <w:r>
        <w:rPr>
          <w:rFonts w:cs="Calibri"/>
          <w:color w:val="000000"/>
        </w:rPr>
        <w:t xml:space="preserve"> structure, defined in /</w:t>
      </w:r>
      <w:proofErr w:type="spellStart"/>
      <w:r>
        <w:rPr>
          <w:rFonts w:cs="Calibri"/>
          <w:color w:val="000000"/>
        </w:rPr>
        <w:t>usr</w:t>
      </w:r>
      <w:proofErr w:type="spellEnd"/>
      <w:r>
        <w:rPr>
          <w:rFonts w:cs="Calibri"/>
          <w:color w:val="000000"/>
        </w:rPr>
        <w:t>/include/sys/</w:t>
      </w:r>
      <w:proofErr w:type="spellStart"/>
      <w:r>
        <w:rPr>
          <w:rFonts w:cs="Calibri"/>
          <w:color w:val="000000"/>
        </w:rPr>
        <w:t>sysent.h</w:t>
      </w:r>
      <w:proofErr w:type="spellEnd"/>
      <w:r>
        <w:rPr>
          <w:rFonts w:cs="Calibri"/>
          <w:color w:val="000000"/>
        </w:rPr>
        <w:t xml:space="preserve">, is the following: </w:t>
      </w:r>
    </w:p>
    <w:p w:rsidR="00091895" w:rsidRDefault="00091895" w:rsidP="00091895">
      <w:pPr>
        <w:spacing w:after="0"/>
      </w:pPr>
      <w:proofErr w:type="spellStart"/>
      <w:proofErr w:type="gramStart"/>
      <w:r>
        <w:rPr>
          <w:rFonts w:cs="Calibri"/>
          <w:i/>
          <w:iCs/>
          <w:color w:val="000000"/>
        </w:rPr>
        <w:t>struct</w:t>
      </w:r>
      <w:proofErr w:type="spellEnd"/>
      <w:proofErr w:type="gramEnd"/>
      <w:r>
        <w:rPr>
          <w:rFonts w:cs="Calibri"/>
          <w:i/>
          <w:iCs/>
          <w:color w:val="000000"/>
        </w:rPr>
        <w:t xml:space="preserve"> </w:t>
      </w:r>
      <w:proofErr w:type="spellStart"/>
      <w:r>
        <w:rPr>
          <w:rFonts w:cs="Calibri"/>
          <w:i/>
          <w:iCs/>
          <w:color w:val="000000"/>
        </w:rPr>
        <w:t>sysent</w:t>
      </w:r>
      <w:proofErr w:type="spellEnd"/>
      <w:r>
        <w:rPr>
          <w:rFonts w:cs="Calibri"/>
          <w:i/>
          <w:iCs/>
          <w:color w:val="000000"/>
        </w:rPr>
        <w:t xml:space="preserve"> { </w:t>
      </w:r>
    </w:p>
    <w:p w:rsidR="00091895" w:rsidRDefault="00091895" w:rsidP="00091895">
      <w:pPr>
        <w:spacing w:after="0"/>
      </w:pPr>
      <w:proofErr w:type="spellStart"/>
      <w:proofErr w:type="gramStart"/>
      <w:r>
        <w:rPr>
          <w:rFonts w:cs="Calibri"/>
          <w:i/>
          <w:iCs/>
          <w:color w:val="000000"/>
        </w:rPr>
        <w:t>int</w:t>
      </w:r>
      <w:proofErr w:type="spellEnd"/>
      <w:proofErr w:type="gramEnd"/>
      <w:r>
        <w:rPr>
          <w:rFonts w:cs="Calibri"/>
          <w:i/>
          <w:iCs/>
          <w:color w:val="000000"/>
        </w:rPr>
        <w:t xml:space="preserve"> </w:t>
      </w:r>
      <w:proofErr w:type="spellStart"/>
      <w:r>
        <w:rPr>
          <w:rFonts w:cs="Calibri"/>
          <w:i/>
          <w:iCs/>
          <w:color w:val="000000"/>
        </w:rPr>
        <w:t>sy_narg</w:t>
      </w:r>
      <w:proofErr w:type="spellEnd"/>
      <w:r>
        <w:rPr>
          <w:rFonts w:cs="Calibri"/>
          <w:i/>
          <w:iCs/>
          <w:color w:val="000000"/>
        </w:rPr>
        <w:t xml:space="preserve">; </w:t>
      </w:r>
    </w:p>
    <w:p w:rsidR="00091895" w:rsidRDefault="00091895" w:rsidP="00091895">
      <w:pPr>
        <w:spacing w:after="0"/>
      </w:pPr>
      <w:proofErr w:type="spellStart"/>
      <w:r>
        <w:rPr>
          <w:rFonts w:cs="Calibri"/>
          <w:i/>
          <w:iCs/>
          <w:color w:val="000000"/>
        </w:rPr>
        <w:t>sy_call_t</w:t>
      </w:r>
      <w:proofErr w:type="spellEnd"/>
      <w:r>
        <w:rPr>
          <w:rFonts w:cs="Calibri"/>
          <w:i/>
          <w:iCs/>
          <w:color w:val="000000"/>
        </w:rPr>
        <w:t xml:space="preserve"> *</w:t>
      </w:r>
      <w:proofErr w:type="spellStart"/>
      <w:r>
        <w:rPr>
          <w:rFonts w:cs="Calibri"/>
          <w:i/>
          <w:iCs/>
          <w:color w:val="000000"/>
        </w:rPr>
        <w:t>sy_call</w:t>
      </w:r>
      <w:proofErr w:type="spellEnd"/>
      <w:r>
        <w:rPr>
          <w:rFonts w:cs="Calibri"/>
          <w:i/>
          <w:iCs/>
          <w:color w:val="000000"/>
        </w:rPr>
        <w:t xml:space="preserve">; </w:t>
      </w:r>
    </w:p>
    <w:p w:rsidR="00091895" w:rsidRDefault="00091895" w:rsidP="00091895">
      <w:pPr>
        <w:spacing w:after="0"/>
      </w:pPr>
      <w:r>
        <w:rPr>
          <w:rFonts w:cs="Calibri"/>
          <w:i/>
          <w:iCs/>
          <w:color w:val="000000"/>
        </w:rPr>
        <w:t xml:space="preserve">}; </w:t>
      </w:r>
    </w:p>
    <w:p w:rsidR="00091895" w:rsidRDefault="00091895" w:rsidP="00091895">
      <w:r>
        <w:rPr>
          <w:rFonts w:cs="Calibri"/>
          <w:color w:val="000000"/>
        </w:rPr>
        <w:t xml:space="preserve">There is a </w:t>
      </w:r>
      <w:proofErr w:type="spellStart"/>
      <w:r>
        <w:rPr>
          <w:rFonts w:cs="Calibri"/>
          <w:color w:val="000000"/>
        </w:rPr>
        <w:t>sysent</w:t>
      </w:r>
      <w:proofErr w:type="spellEnd"/>
      <w:r>
        <w:rPr>
          <w:rFonts w:cs="Calibri"/>
          <w:color w:val="000000"/>
        </w:rPr>
        <w:t xml:space="preserve"> structure defined for each system call. '</w:t>
      </w:r>
      <w:proofErr w:type="spellStart"/>
      <w:proofErr w:type="gramStart"/>
      <w:r>
        <w:rPr>
          <w:rFonts w:cs="Calibri"/>
          <w:color w:val="000000"/>
        </w:rPr>
        <w:t>int</w:t>
      </w:r>
      <w:proofErr w:type="spellEnd"/>
      <w:proofErr w:type="gramEnd"/>
      <w:r>
        <w:rPr>
          <w:rFonts w:cs="Calibri"/>
          <w:color w:val="000000"/>
        </w:rPr>
        <w:t xml:space="preserve"> </w:t>
      </w:r>
      <w:proofErr w:type="spellStart"/>
      <w:r>
        <w:rPr>
          <w:rFonts w:cs="Calibri"/>
          <w:color w:val="000000"/>
        </w:rPr>
        <w:t>sy_narg</w:t>
      </w:r>
      <w:proofErr w:type="spellEnd"/>
      <w:r>
        <w:rPr>
          <w:rFonts w:cs="Calibri"/>
          <w:color w:val="000000"/>
        </w:rPr>
        <w:t>' is the variable that defines how many parameters are passed to the system call being defined. In the case of our skeleton code, we have 2 parameters being passed: char *</w:t>
      </w:r>
      <w:proofErr w:type="spellStart"/>
      <w:proofErr w:type="gramStart"/>
      <w:r>
        <w:rPr>
          <w:rFonts w:cs="Calibri"/>
          <w:color w:val="000000"/>
        </w:rPr>
        <w:t>str</w:t>
      </w:r>
      <w:proofErr w:type="spellEnd"/>
      <w:proofErr w:type="gramEnd"/>
      <w:r>
        <w:rPr>
          <w:rFonts w:cs="Calibri"/>
          <w:color w:val="000000"/>
        </w:rPr>
        <w:t xml:space="preserve"> and </w:t>
      </w:r>
      <w:proofErr w:type="spellStart"/>
      <w:r>
        <w:rPr>
          <w:rFonts w:cs="Calibri"/>
          <w:color w:val="000000"/>
        </w:rPr>
        <w:t>int</w:t>
      </w:r>
      <w:proofErr w:type="spellEnd"/>
      <w:r>
        <w:rPr>
          <w:rFonts w:cs="Calibri"/>
          <w:color w:val="000000"/>
        </w:rPr>
        <w:t xml:space="preserve"> val. Therefore, we will set </w:t>
      </w:r>
      <w:proofErr w:type="spellStart"/>
      <w:r>
        <w:rPr>
          <w:rFonts w:cs="Calibri"/>
          <w:color w:val="000000"/>
        </w:rPr>
        <w:t>sy_narg</w:t>
      </w:r>
      <w:proofErr w:type="spellEnd"/>
      <w:r>
        <w:rPr>
          <w:rFonts w:cs="Calibri"/>
          <w:color w:val="000000"/>
        </w:rPr>
        <w:t xml:space="preserve"> to 2. '</w:t>
      </w:r>
      <w:proofErr w:type="spellStart"/>
      <w:r>
        <w:rPr>
          <w:rFonts w:cs="Calibri"/>
          <w:color w:val="000000"/>
        </w:rPr>
        <w:t>sy_call_t</w:t>
      </w:r>
      <w:proofErr w:type="spellEnd"/>
      <w:r>
        <w:rPr>
          <w:rFonts w:cs="Calibri"/>
          <w:color w:val="000000"/>
        </w:rPr>
        <w:t xml:space="preserve"> *</w:t>
      </w:r>
      <w:proofErr w:type="spellStart"/>
      <w:r>
        <w:rPr>
          <w:rFonts w:cs="Calibri"/>
          <w:color w:val="000000"/>
        </w:rPr>
        <w:t>sy_call</w:t>
      </w:r>
      <w:proofErr w:type="spellEnd"/>
      <w:r>
        <w:rPr>
          <w:rFonts w:cs="Calibri"/>
          <w:color w:val="000000"/>
        </w:rPr>
        <w:t xml:space="preserve">' is a function pointer to our static system call. So, in our code we will have the following: </w:t>
      </w:r>
    </w:p>
    <w:p w:rsidR="00091895" w:rsidRDefault="00091895" w:rsidP="00091895">
      <w:pPr>
        <w:spacing w:after="0"/>
      </w:pPr>
      <w:proofErr w:type="gramStart"/>
      <w:r>
        <w:rPr>
          <w:rFonts w:cs="Calibri"/>
          <w:i/>
          <w:iCs/>
          <w:color w:val="000000"/>
        </w:rPr>
        <w:t>static</w:t>
      </w:r>
      <w:proofErr w:type="gramEnd"/>
      <w:r>
        <w:rPr>
          <w:rFonts w:cs="Calibri"/>
          <w:i/>
          <w:iCs/>
          <w:color w:val="000000"/>
        </w:rPr>
        <w:t xml:space="preserve"> </w:t>
      </w:r>
      <w:proofErr w:type="spellStart"/>
      <w:r>
        <w:rPr>
          <w:rFonts w:cs="Calibri"/>
          <w:i/>
          <w:iCs/>
          <w:color w:val="000000"/>
        </w:rPr>
        <w:t>struct</w:t>
      </w:r>
      <w:proofErr w:type="spellEnd"/>
      <w:r>
        <w:rPr>
          <w:rFonts w:cs="Calibri"/>
          <w:i/>
          <w:iCs/>
          <w:color w:val="000000"/>
        </w:rPr>
        <w:t xml:space="preserve"> </w:t>
      </w:r>
      <w:proofErr w:type="spellStart"/>
      <w:r>
        <w:rPr>
          <w:rFonts w:cs="Calibri"/>
          <w:i/>
          <w:iCs/>
          <w:color w:val="000000"/>
        </w:rPr>
        <w:t>sysent</w:t>
      </w:r>
      <w:proofErr w:type="spellEnd"/>
      <w:r>
        <w:rPr>
          <w:rFonts w:cs="Calibri"/>
          <w:i/>
          <w:iCs/>
          <w:color w:val="000000"/>
        </w:rPr>
        <w:t xml:space="preserve"> </w:t>
      </w:r>
      <w:proofErr w:type="spellStart"/>
      <w:r>
        <w:rPr>
          <w:rFonts w:cs="Calibri"/>
          <w:i/>
          <w:iCs/>
          <w:color w:val="000000"/>
        </w:rPr>
        <w:t>sc_example_sysent</w:t>
      </w:r>
      <w:proofErr w:type="spellEnd"/>
      <w:r>
        <w:rPr>
          <w:rFonts w:cs="Calibri"/>
          <w:i/>
          <w:iCs/>
          <w:color w:val="000000"/>
        </w:rPr>
        <w:t xml:space="preserve">= { </w:t>
      </w:r>
    </w:p>
    <w:p w:rsidR="00091895" w:rsidRDefault="00091895" w:rsidP="00091895">
      <w:pPr>
        <w:spacing w:after="0"/>
      </w:pPr>
      <w:r>
        <w:rPr>
          <w:rFonts w:cs="Calibri"/>
          <w:i/>
          <w:iCs/>
          <w:color w:val="000000"/>
        </w:rPr>
        <w:t>2,            /* Number of parameters for our system call. */</w:t>
      </w:r>
    </w:p>
    <w:p w:rsidR="00091895" w:rsidRDefault="00091895" w:rsidP="00091895">
      <w:pPr>
        <w:spacing w:after="0"/>
      </w:pPr>
      <w:proofErr w:type="spellStart"/>
      <w:r>
        <w:rPr>
          <w:rFonts w:cs="Calibri"/>
          <w:i/>
          <w:iCs/>
          <w:color w:val="000000"/>
        </w:rPr>
        <w:t>sc_example</w:t>
      </w:r>
      <w:proofErr w:type="spellEnd"/>
      <w:r>
        <w:rPr>
          <w:rFonts w:cs="Calibri"/>
          <w:i/>
          <w:iCs/>
          <w:color w:val="000000"/>
        </w:rPr>
        <w:t xml:space="preserve">    /* A function pointer to our new system call. */ </w:t>
      </w:r>
    </w:p>
    <w:p w:rsidR="00091895" w:rsidRDefault="00091895" w:rsidP="00091895">
      <w:pPr>
        <w:spacing w:after="0"/>
      </w:pPr>
      <w:r>
        <w:rPr>
          <w:rFonts w:cs="Calibri"/>
          <w:i/>
          <w:iCs/>
          <w:color w:val="000000"/>
        </w:rPr>
        <w:t xml:space="preserve">}; </w:t>
      </w:r>
    </w:p>
    <w:p w:rsidR="00091895" w:rsidRDefault="00091895" w:rsidP="00091895">
      <w:pPr>
        <w:pStyle w:val="Heading2"/>
        <w:numPr>
          <w:ilvl w:val="1"/>
          <w:numId w:val="39"/>
        </w:numPr>
        <w:tabs>
          <w:tab w:val="left" w:pos="420"/>
        </w:tabs>
        <w:suppressAutoHyphens/>
      </w:pPr>
      <w:r>
        <w:rPr>
          <w:rFonts w:ascii="Calibri" w:hAnsi="Calibri" w:cs="Calibri"/>
        </w:rPr>
        <w:t xml:space="preserve">1.4 Setting our ‘offset’ variable to NO_SYSCALL </w:t>
      </w:r>
    </w:p>
    <w:p w:rsidR="00091895" w:rsidRDefault="00091895" w:rsidP="00091895">
      <w:r>
        <w:rPr>
          <w:rFonts w:cs="Calibri"/>
          <w:color w:val="000000"/>
        </w:rPr>
        <w:t xml:space="preserve">When we are usually creating a system call and implementing it via something dynamic like a KLD, it is usually not good practice to actually assign a designated slot value. What one _should_ do is set the offset value to NO_SYSCALL. This says: "find next available system calling value." </w:t>
      </w:r>
    </w:p>
    <w:p w:rsidR="00091895" w:rsidRDefault="00091895" w:rsidP="00091895">
      <w:proofErr w:type="gramStart"/>
      <w:r>
        <w:rPr>
          <w:rFonts w:cs="Calibri"/>
          <w:i/>
          <w:iCs/>
          <w:color w:val="000000"/>
        </w:rPr>
        <w:t>static</w:t>
      </w:r>
      <w:proofErr w:type="gramEnd"/>
      <w:r>
        <w:rPr>
          <w:rFonts w:cs="Calibri"/>
          <w:i/>
          <w:iCs/>
          <w:color w:val="000000"/>
        </w:rPr>
        <w:t xml:space="preserve"> </w:t>
      </w:r>
      <w:proofErr w:type="spellStart"/>
      <w:r>
        <w:rPr>
          <w:rFonts w:cs="Calibri"/>
          <w:i/>
          <w:iCs/>
          <w:color w:val="000000"/>
        </w:rPr>
        <w:t>int</w:t>
      </w:r>
      <w:proofErr w:type="spellEnd"/>
      <w:r>
        <w:rPr>
          <w:rFonts w:cs="Calibri"/>
          <w:i/>
          <w:iCs/>
          <w:color w:val="000000"/>
        </w:rPr>
        <w:t xml:space="preserve"> </w:t>
      </w:r>
      <w:proofErr w:type="spellStart"/>
      <w:r>
        <w:rPr>
          <w:rFonts w:cs="Calibri"/>
          <w:i/>
          <w:iCs/>
          <w:color w:val="000000"/>
        </w:rPr>
        <w:t>syscall_num</w:t>
      </w:r>
      <w:proofErr w:type="spellEnd"/>
      <w:r>
        <w:rPr>
          <w:rFonts w:cs="Calibri"/>
          <w:i/>
          <w:iCs/>
          <w:color w:val="000000"/>
        </w:rPr>
        <w:t xml:space="preserve"> = NO_SYSCALL; </w:t>
      </w:r>
    </w:p>
    <w:p w:rsidR="00091895" w:rsidRDefault="00091895" w:rsidP="00091895">
      <w:pPr>
        <w:pStyle w:val="Heading2"/>
        <w:numPr>
          <w:ilvl w:val="1"/>
          <w:numId w:val="39"/>
        </w:numPr>
        <w:tabs>
          <w:tab w:val="left" w:pos="420"/>
        </w:tabs>
        <w:suppressAutoHyphens/>
      </w:pPr>
      <w:r>
        <w:rPr>
          <w:rFonts w:ascii="Calibri" w:hAnsi="Calibri" w:cs="Calibri"/>
        </w:rPr>
        <w:t xml:space="preserve">1.5 Load Handler Function &amp; SYSCALL_MODULE macro </w:t>
      </w:r>
    </w:p>
    <w:p w:rsidR="00091895" w:rsidRDefault="00091895" w:rsidP="00091895">
      <w:r>
        <w:rPr>
          <w:rFonts w:cs="Calibri"/>
          <w:color w:val="000000"/>
        </w:rPr>
        <w:t xml:space="preserve">We have already completed the necessary parts for implementing a system call, therefore, all we have left to do is write our load handler and call the SYSCALL_MODULE macro. </w:t>
      </w:r>
    </w:p>
    <w:p w:rsidR="00091895" w:rsidRDefault="00091895" w:rsidP="00091895">
      <w:pPr>
        <w:spacing w:after="0" w:line="100" w:lineRule="atLeast"/>
      </w:pPr>
      <w:proofErr w:type="gramStart"/>
      <w:r>
        <w:rPr>
          <w:rFonts w:cs="Calibri"/>
          <w:i/>
        </w:rPr>
        <w:t>static</w:t>
      </w:r>
      <w:proofErr w:type="gramEnd"/>
      <w:r>
        <w:rPr>
          <w:rFonts w:cs="Calibri"/>
          <w:i/>
        </w:rPr>
        <w:t xml:space="preserve"> </w:t>
      </w:r>
      <w:proofErr w:type="spellStart"/>
      <w:r>
        <w:rPr>
          <w:rFonts w:cs="Calibri"/>
          <w:i/>
        </w:rPr>
        <w:t>int</w:t>
      </w:r>
      <w:proofErr w:type="spellEnd"/>
      <w:r>
        <w:rPr>
          <w:rFonts w:cs="Calibri"/>
          <w:i/>
        </w:rPr>
        <w:t xml:space="preserve"> </w:t>
      </w:r>
      <w:proofErr w:type="spellStart"/>
      <w:r>
        <w:rPr>
          <w:rFonts w:cs="Calibri"/>
          <w:i/>
        </w:rPr>
        <w:t>sc_example</w:t>
      </w:r>
      <w:proofErr w:type="spellEnd"/>
      <w:r>
        <w:rPr>
          <w:rFonts w:cs="Calibri"/>
          <w:i/>
        </w:rPr>
        <w:t>(</w:t>
      </w:r>
      <w:proofErr w:type="spellStart"/>
      <w:r>
        <w:rPr>
          <w:rFonts w:cs="Calibri"/>
          <w:i/>
        </w:rPr>
        <w:t>struct</w:t>
      </w:r>
      <w:proofErr w:type="spellEnd"/>
      <w:r>
        <w:rPr>
          <w:rFonts w:cs="Calibri"/>
          <w:i/>
        </w:rPr>
        <w:t xml:space="preserve"> </w:t>
      </w:r>
      <w:proofErr w:type="spellStart"/>
      <w:r>
        <w:rPr>
          <w:rFonts w:cs="Calibri"/>
          <w:i/>
        </w:rPr>
        <w:t>proc</w:t>
      </w:r>
      <w:proofErr w:type="spellEnd"/>
      <w:r>
        <w:rPr>
          <w:rFonts w:cs="Calibri"/>
          <w:i/>
        </w:rPr>
        <w:t xml:space="preserve"> *p, </w:t>
      </w:r>
      <w:proofErr w:type="spellStart"/>
      <w:r>
        <w:rPr>
          <w:rFonts w:cs="Calibri"/>
          <w:i/>
        </w:rPr>
        <w:t>struct</w:t>
      </w:r>
      <w:proofErr w:type="spellEnd"/>
      <w:r>
        <w:rPr>
          <w:rFonts w:cs="Calibri"/>
          <w:i/>
        </w:rPr>
        <w:t xml:space="preserve"> </w:t>
      </w:r>
      <w:proofErr w:type="spellStart"/>
      <w:r>
        <w:rPr>
          <w:rFonts w:cs="Calibri"/>
          <w:i/>
        </w:rPr>
        <w:t>sc_example_args</w:t>
      </w:r>
      <w:proofErr w:type="spellEnd"/>
      <w:r>
        <w:rPr>
          <w:rFonts w:cs="Calibri"/>
          <w:i/>
        </w:rPr>
        <w:t xml:space="preserve"> *</w:t>
      </w:r>
      <w:proofErr w:type="spellStart"/>
      <w:r>
        <w:rPr>
          <w:rFonts w:cs="Calibri"/>
          <w:i/>
        </w:rPr>
        <w:t>uap</w:t>
      </w:r>
      <w:proofErr w:type="spellEnd"/>
      <w:r>
        <w:rPr>
          <w:rFonts w:cs="Calibri"/>
          <w:i/>
        </w:rPr>
        <w:t>)</w:t>
      </w:r>
    </w:p>
    <w:p w:rsidR="00091895" w:rsidRDefault="00091895" w:rsidP="00091895">
      <w:pPr>
        <w:spacing w:after="0" w:line="100" w:lineRule="atLeast"/>
      </w:pPr>
      <w:r>
        <w:rPr>
          <w:rFonts w:cs="Calibri"/>
          <w:i/>
        </w:rPr>
        <w:t>{</w:t>
      </w:r>
    </w:p>
    <w:p w:rsidR="00091895" w:rsidRDefault="00091895" w:rsidP="00091895">
      <w:pPr>
        <w:spacing w:after="0" w:line="100" w:lineRule="atLeast"/>
      </w:pPr>
      <w:r>
        <w:rPr>
          <w:rFonts w:cs="Calibri"/>
          <w:i/>
        </w:rPr>
        <w:tab/>
      </w:r>
      <w:proofErr w:type="gramStart"/>
      <w:r>
        <w:rPr>
          <w:rFonts w:cs="Calibri"/>
          <w:i/>
        </w:rPr>
        <w:t>char</w:t>
      </w:r>
      <w:proofErr w:type="gramEnd"/>
      <w:r>
        <w:rPr>
          <w:rFonts w:cs="Calibri"/>
          <w:i/>
        </w:rPr>
        <w:t xml:space="preserve"> </w:t>
      </w:r>
      <w:proofErr w:type="spellStart"/>
      <w:r>
        <w:rPr>
          <w:rFonts w:cs="Calibri"/>
          <w:i/>
        </w:rPr>
        <w:t>kstr</w:t>
      </w:r>
      <w:proofErr w:type="spellEnd"/>
      <w:r>
        <w:rPr>
          <w:rFonts w:cs="Calibri"/>
          <w:i/>
        </w:rPr>
        <w:t>[1024+1];</w:t>
      </w:r>
    </w:p>
    <w:p w:rsidR="00091895" w:rsidRDefault="00091895" w:rsidP="00091895">
      <w:pPr>
        <w:spacing w:after="0" w:line="100" w:lineRule="atLeast"/>
      </w:pPr>
      <w:r>
        <w:rPr>
          <w:rFonts w:cs="Calibri"/>
          <w:i/>
        </w:rPr>
        <w:tab/>
        <w:t xml:space="preserve">/* Holds kernel land copy of </w:t>
      </w:r>
      <w:proofErr w:type="spellStart"/>
      <w:r>
        <w:rPr>
          <w:rFonts w:cs="Calibri"/>
          <w:i/>
        </w:rPr>
        <w:t>uap</w:t>
      </w:r>
      <w:proofErr w:type="spellEnd"/>
      <w:r>
        <w:rPr>
          <w:rFonts w:cs="Calibri"/>
          <w:i/>
        </w:rPr>
        <w:t>-&gt;</w:t>
      </w:r>
      <w:proofErr w:type="spellStart"/>
      <w:proofErr w:type="gramStart"/>
      <w:r>
        <w:rPr>
          <w:rFonts w:cs="Calibri"/>
          <w:i/>
        </w:rPr>
        <w:t>str</w:t>
      </w:r>
      <w:proofErr w:type="spellEnd"/>
      <w:proofErr w:type="gramEnd"/>
      <w:r>
        <w:rPr>
          <w:rFonts w:cs="Calibri"/>
          <w:i/>
        </w:rPr>
        <w:t xml:space="preserve"> */</w:t>
      </w:r>
    </w:p>
    <w:p w:rsidR="00091895" w:rsidRDefault="00091895" w:rsidP="00091895">
      <w:pPr>
        <w:spacing w:after="0" w:line="100" w:lineRule="atLeast"/>
      </w:pPr>
      <w:r>
        <w:rPr>
          <w:rFonts w:cs="Calibri"/>
          <w:i/>
        </w:rPr>
        <w:tab/>
      </w:r>
      <w:proofErr w:type="spellStart"/>
      <w:proofErr w:type="gramStart"/>
      <w:r>
        <w:rPr>
          <w:rFonts w:cs="Calibri"/>
          <w:i/>
        </w:rPr>
        <w:t>int</w:t>
      </w:r>
      <w:proofErr w:type="spellEnd"/>
      <w:proofErr w:type="gramEnd"/>
      <w:r>
        <w:rPr>
          <w:rFonts w:cs="Calibri"/>
          <w:i/>
        </w:rPr>
        <w:t xml:space="preserve"> err = 0;</w:t>
      </w:r>
    </w:p>
    <w:p w:rsidR="00091895" w:rsidRDefault="00091895" w:rsidP="00091895">
      <w:pPr>
        <w:spacing w:after="0" w:line="100" w:lineRule="atLeast"/>
      </w:pPr>
      <w:r>
        <w:rPr>
          <w:rFonts w:cs="Calibri"/>
          <w:i/>
        </w:rPr>
        <w:tab/>
        <w:t xml:space="preserve">/* Generic </w:t>
      </w:r>
      <w:proofErr w:type="gramStart"/>
      <w:r>
        <w:rPr>
          <w:rFonts w:cs="Calibri"/>
          <w:i/>
        </w:rPr>
        <w:t>return(</w:t>
      </w:r>
      <w:proofErr w:type="gramEnd"/>
      <w:r>
        <w:rPr>
          <w:rFonts w:cs="Calibri"/>
          <w:i/>
        </w:rPr>
        <w:t>err) */</w:t>
      </w:r>
    </w:p>
    <w:p w:rsidR="00091895" w:rsidRDefault="00091895" w:rsidP="00091895">
      <w:pPr>
        <w:spacing w:after="0" w:line="100" w:lineRule="atLeast"/>
      </w:pPr>
      <w:r>
        <w:rPr>
          <w:rFonts w:cs="Calibri"/>
          <w:i/>
        </w:rPr>
        <w:tab/>
      </w:r>
      <w:proofErr w:type="spellStart"/>
      <w:proofErr w:type="gramStart"/>
      <w:r>
        <w:rPr>
          <w:rFonts w:cs="Calibri"/>
          <w:i/>
        </w:rPr>
        <w:t>int</w:t>
      </w:r>
      <w:proofErr w:type="spellEnd"/>
      <w:proofErr w:type="gramEnd"/>
      <w:r>
        <w:rPr>
          <w:rFonts w:cs="Calibri"/>
          <w:i/>
        </w:rPr>
        <w:t xml:space="preserve"> size = 0;</w:t>
      </w:r>
    </w:p>
    <w:p w:rsidR="00091895" w:rsidRDefault="00091895" w:rsidP="00091895">
      <w:pPr>
        <w:spacing w:after="0" w:line="100" w:lineRule="atLeast"/>
      </w:pPr>
    </w:p>
    <w:p w:rsidR="00091895" w:rsidRDefault="00091895" w:rsidP="00091895">
      <w:pPr>
        <w:spacing w:after="0" w:line="100" w:lineRule="atLeast"/>
      </w:pPr>
      <w:r>
        <w:rPr>
          <w:rFonts w:cs="Calibri"/>
          <w:i/>
        </w:rPr>
        <w:lastRenderedPageBreak/>
        <w:tab/>
        <w:t xml:space="preserve">// Copy the string located at the user land address </w:t>
      </w:r>
      <w:proofErr w:type="spellStart"/>
      <w:r>
        <w:rPr>
          <w:rFonts w:cs="Calibri"/>
          <w:i/>
        </w:rPr>
        <w:t>uap</w:t>
      </w:r>
      <w:proofErr w:type="spellEnd"/>
      <w:r>
        <w:rPr>
          <w:rFonts w:cs="Calibri"/>
          <w:i/>
        </w:rPr>
        <w:t>-&gt;</w:t>
      </w:r>
      <w:proofErr w:type="spellStart"/>
      <w:proofErr w:type="gramStart"/>
      <w:r>
        <w:rPr>
          <w:rFonts w:cs="Calibri"/>
          <w:i/>
        </w:rPr>
        <w:t>str</w:t>
      </w:r>
      <w:proofErr w:type="spellEnd"/>
      <w:proofErr w:type="gramEnd"/>
      <w:r>
        <w:rPr>
          <w:rFonts w:cs="Calibri"/>
          <w:i/>
        </w:rPr>
        <w:t xml:space="preserve"> to the kernel land address of &amp;</w:t>
      </w:r>
      <w:proofErr w:type="spellStart"/>
      <w:r>
        <w:rPr>
          <w:rFonts w:cs="Calibri"/>
          <w:i/>
        </w:rPr>
        <w:t>kstr</w:t>
      </w:r>
      <w:proofErr w:type="spellEnd"/>
      <w:r>
        <w:rPr>
          <w:rFonts w:cs="Calibri"/>
          <w:i/>
        </w:rPr>
        <w:t>.</w:t>
      </w:r>
    </w:p>
    <w:p w:rsidR="00091895" w:rsidRDefault="00091895" w:rsidP="00091895">
      <w:pPr>
        <w:spacing w:after="0" w:line="100" w:lineRule="atLeast"/>
      </w:pPr>
      <w:r>
        <w:rPr>
          <w:rFonts w:cs="Calibri"/>
          <w:i/>
        </w:rPr>
        <w:tab/>
      </w:r>
      <w:proofErr w:type="gramStart"/>
      <w:r>
        <w:rPr>
          <w:rFonts w:cs="Calibri"/>
          <w:i/>
        </w:rPr>
        <w:t>err</w:t>
      </w:r>
      <w:proofErr w:type="gramEnd"/>
      <w:r>
        <w:rPr>
          <w:rFonts w:cs="Calibri"/>
          <w:i/>
        </w:rPr>
        <w:t xml:space="preserve"> = </w:t>
      </w:r>
      <w:proofErr w:type="spellStart"/>
      <w:r>
        <w:rPr>
          <w:rFonts w:cs="Calibri"/>
          <w:i/>
        </w:rPr>
        <w:t>copyinstr</w:t>
      </w:r>
      <w:proofErr w:type="spellEnd"/>
      <w:r>
        <w:rPr>
          <w:rFonts w:cs="Calibri"/>
          <w:i/>
        </w:rPr>
        <w:t>(</w:t>
      </w:r>
      <w:proofErr w:type="spellStart"/>
      <w:r>
        <w:rPr>
          <w:rFonts w:cs="Calibri"/>
          <w:i/>
        </w:rPr>
        <w:t>uap</w:t>
      </w:r>
      <w:proofErr w:type="spellEnd"/>
      <w:r>
        <w:rPr>
          <w:rFonts w:cs="Calibri"/>
          <w:i/>
        </w:rPr>
        <w:t>-&gt;</w:t>
      </w:r>
      <w:proofErr w:type="spellStart"/>
      <w:r>
        <w:rPr>
          <w:rFonts w:cs="Calibri"/>
          <w:i/>
        </w:rPr>
        <w:t>str</w:t>
      </w:r>
      <w:proofErr w:type="spellEnd"/>
      <w:r>
        <w:rPr>
          <w:rFonts w:cs="Calibri"/>
          <w:i/>
        </w:rPr>
        <w:t>, &amp;</w:t>
      </w:r>
      <w:proofErr w:type="spellStart"/>
      <w:r>
        <w:rPr>
          <w:rFonts w:cs="Calibri"/>
          <w:i/>
        </w:rPr>
        <w:t>kstr</w:t>
      </w:r>
      <w:proofErr w:type="spellEnd"/>
      <w:r>
        <w:rPr>
          <w:rFonts w:cs="Calibri"/>
          <w:i/>
        </w:rPr>
        <w:t>, 1024, &amp;size);</w:t>
      </w:r>
    </w:p>
    <w:p w:rsidR="00091895" w:rsidRDefault="00091895" w:rsidP="00091895">
      <w:pPr>
        <w:spacing w:after="0" w:line="100" w:lineRule="atLeast"/>
      </w:pPr>
      <w:r>
        <w:rPr>
          <w:rFonts w:cs="Calibri"/>
          <w:i/>
        </w:rPr>
        <w:tab/>
      </w:r>
      <w:proofErr w:type="gramStart"/>
      <w:r>
        <w:rPr>
          <w:rFonts w:cs="Calibri"/>
          <w:i/>
        </w:rPr>
        <w:t>if</w:t>
      </w:r>
      <w:proofErr w:type="gramEnd"/>
      <w:r>
        <w:rPr>
          <w:rFonts w:cs="Calibri"/>
          <w:i/>
        </w:rPr>
        <w:t xml:space="preserve"> (err == EFAULT)</w:t>
      </w:r>
    </w:p>
    <w:p w:rsidR="00091895" w:rsidRDefault="00091895" w:rsidP="00091895">
      <w:pPr>
        <w:spacing w:after="0" w:line="100" w:lineRule="atLeast"/>
      </w:pPr>
      <w:r>
        <w:rPr>
          <w:rFonts w:cs="Calibri"/>
          <w:i/>
        </w:rPr>
        <w:tab/>
      </w:r>
      <w:proofErr w:type="gramStart"/>
      <w:r>
        <w:rPr>
          <w:rFonts w:cs="Calibri"/>
          <w:i/>
        </w:rPr>
        <w:t>return(</w:t>
      </w:r>
      <w:proofErr w:type="gramEnd"/>
      <w:r>
        <w:rPr>
          <w:rFonts w:cs="Calibri"/>
          <w:i/>
        </w:rPr>
        <w:t>err);</w:t>
      </w:r>
    </w:p>
    <w:p w:rsidR="00091895" w:rsidRDefault="00091895" w:rsidP="00091895">
      <w:pPr>
        <w:spacing w:after="0" w:line="100" w:lineRule="atLeast"/>
      </w:pPr>
    </w:p>
    <w:p w:rsidR="00091895" w:rsidRDefault="00091895" w:rsidP="00091895">
      <w:pPr>
        <w:spacing w:after="0" w:line="100" w:lineRule="atLeast"/>
      </w:pPr>
      <w:r>
        <w:rPr>
          <w:rFonts w:cs="Calibri"/>
          <w:i/>
        </w:rPr>
        <w:tab/>
      </w:r>
      <w:proofErr w:type="spellStart"/>
      <w:proofErr w:type="gramStart"/>
      <w:r>
        <w:rPr>
          <w:rFonts w:cs="Calibri"/>
          <w:i/>
        </w:rPr>
        <w:t>uprintf</w:t>
      </w:r>
      <w:proofErr w:type="spellEnd"/>
      <w:r>
        <w:rPr>
          <w:rFonts w:cs="Calibri"/>
          <w:i/>
        </w:rPr>
        <w:t>(</w:t>
      </w:r>
      <w:proofErr w:type="gramEnd"/>
      <w:r>
        <w:rPr>
          <w:rFonts w:cs="Calibri"/>
          <w:i/>
        </w:rPr>
        <w:t xml:space="preserve">"The string passed was: %s\n", </w:t>
      </w:r>
      <w:proofErr w:type="spellStart"/>
      <w:r>
        <w:rPr>
          <w:rFonts w:cs="Calibri"/>
          <w:i/>
        </w:rPr>
        <w:t>kstr</w:t>
      </w:r>
      <w:proofErr w:type="spellEnd"/>
      <w:r>
        <w:rPr>
          <w:rFonts w:cs="Calibri"/>
          <w:i/>
        </w:rPr>
        <w:t>);</w:t>
      </w:r>
    </w:p>
    <w:p w:rsidR="00091895" w:rsidRDefault="00091895" w:rsidP="00091895">
      <w:pPr>
        <w:spacing w:after="0" w:line="100" w:lineRule="atLeast"/>
      </w:pPr>
      <w:r>
        <w:rPr>
          <w:rFonts w:cs="Calibri"/>
          <w:i/>
        </w:rPr>
        <w:tab/>
      </w:r>
      <w:proofErr w:type="spellStart"/>
      <w:proofErr w:type="gramStart"/>
      <w:r>
        <w:rPr>
          <w:rFonts w:cs="Calibri"/>
          <w:i/>
        </w:rPr>
        <w:t>uprintf</w:t>
      </w:r>
      <w:proofErr w:type="spellEnd"/>
      <w:r>
        <w:rPr>
          <w:rFonts w:cs="Calibri"/>
          <w:i/>
        </w:rPr>
        <w:t>(</w:t>
      </w:r>
      <w:proofErr w:type="gramEnd"/>
      <w:r>
        <w:rPr>
          <w:rFonts w:cs="Calibri"/>
          <w:i/>
        </w:rPr>
        <w:t xml:space="preserve">"The value passed was: %d\n", </w:t>
      </w:r>
      <w:proofErr w:type="spellStart"/>
      <w:r>
        <w:rPr>
          <w:rFonts w:cs="Calibri"/>
          <w:i/>
        </w:rPr>
        <w:t>uap</w:t>
      </w:r>
      <w:proofErr w:type="spellEnd"/>
      <w:r>
        <w:rPr>
          <w:rFonts w:cs="Calibri"/>
          <w:i/>
        </w:rPr>
        <w:t>-&gt;</w:t>
      </w:r>
      <w:proofErr w:type="spellStart"/>
      <w:r>
        <w:rPr>
          <w:rFonts w:cs="Calibri"/>
          <w:i/>
        </w:rPr>
        <w:t>val</w:t>
      </w:r>
      <w:proofErr w:type="spellEnd"/>
      <w:r>
        <w:rPr>
          <w:rFonts w:cs="Calibri"/>
          <w:i/>
        </w:rPr>
        <w:t>);</w:t>
      </w:r>
    </w:p>
    <w:p w:rsidR="00091895" w:rsidRDefault="00091895" w:rsidP="00091895">
      <w:pPr>
        <w:spacing w:after="0" w:line="100" w:lineRule="atLeast"/>
      </w:pPr>
      <w:r>
        <w:rPr>
          <w:rFonts w:cs="Calibri"/>
          <w:i/>
        </w:rPr>
        <w:tab/>
      </w:r>
      <w:proofErr w:type="gramStart"/>
      <w:r>
        <w:rPr>
          <w:rFonts w:cs="Calibri"/>
          <w:i/>
        </w:rPr>
        <w:t>return(</w:t>
      </w:r>
      <w:proofErr w:type="gramEnd"/>
      <w:r>
        <w:rPr>
          <w:rFonts w:cs="Calibri"/>
          <w:i/>
        </w:rPr>
        <w:t>0);</w:t>
      </w:r>
    </w:p>
    <w:p w:rsidR="00091895" w:rsidRDefault="00091895" w:rsidP="00091895">
      <w:pPr>
        <w:spacing w:after="0" w:line="100" w:lineRule="atLeast"/>
      </w:pPr>
      <w:r>
        <w:rPr>
          <w:rFonts w:cs="Calibri"/>
          <w:i/>
        </w:rPr>
        <w:t>}</w:t>
      </w:r>
    </w:p>
    <w:p w:rsidR="00091895" w:rsidRDefault="00091895" w:rsidP="00091895">
      <w:pPr>
        <w:spacing w:after="0" w:line="100" w:lineRule="atLeast"/>
      </w:pPr>
    </w:p>
    <w:p w:rsidR="00091895" w:rsidRDefault="00091895" w:rsidP="00091895">
      <w:pPr>
        <w:spacing w:after="0" w:line="100" w:lineRule="atLeast"/>
      </w:pPr>
      <w:r>
        <w:rPr>
          <w:rFonts w:cs="Calibri"/>
        </w:rPr>
        <w:t xml:space="preserve">Reference:  </w:t>
      </w:r>
      <w:hyperlink r:id="rId9">
        <w:r>
          <w:rPr>
            <w:rStyle w:val="InternetLink"/>
            <w:rFonts w:cs="Calibri"/>
          </w:rPr>
          <w:t>http://code.google.com/p/ncormier-academic-projects</w:t>
        </w:r>
      </w:hyperlink>
      <w:r>
        <w:rPr>
          <w:rFonts w:cs="Calibri"/>
        </w:rPr>
        <w:t xml:space="preserve"> </w:t>
      </w:r>
    </w:p>
    <w:p w:rsidR="00091895" w:rsidRDefault="00091895" w:rsidP="00091895">
      <w:pPr>
        <w:spacing w:after="0" w:line="100" w:lineRule="atLeast"/>
      </w:pPr>
      <w:r>
        <w:rPr>
          <w:rFonts w:cs="Calibri"/>
        </w:rPr>
        <w:t xml:space="preserve">Credits: </w:t>
      </w:r>
      <w:r>
        <w:t>Nicolas Cormier, Oslo, Norway</w:t>
      </w:r>
    </w:p>
    <w:p w:rsidR="00091895" w:rsidRDefault="00091895" w:rsidP="00091895">
      <w:pPr>
        <w:spacing w:after="0" w:line="100" w:lineRule="atLeast"/>
      </w:pPr>
      <w:r>
        <w:rPr>
          <w:sz w:val="20"/>
        </w:rPr>
        <w:tab/>
      </w:r>
      <w:r>
        <w:rPr>
          <w:sz w:val="20"/>
        </w:rPr>
        <w:tab/>
      </w:r>
      <w:r>
        <w:rPr>
          <w:sz w:val="20"/>
        </w:rPr>
        <w:tab/>
      </w:r>
      <w:r>
        <w:rPr>
          <w:sz w:val="20"/>
        </w:rPr>
        <w:tab/>
      </w:r>
    </w:p>
    <w:p w:rsidR="00B76F87" w:rsidRDefault="00091895" w:rsidP="00074006">
      <w:pPr>
        <w:spacing w:after="0" w:line="100" w:lineRule="atLeast"/>
      </w:pPr>
      <w:r>
        <w:rPr>
          <w:rFonts w:cs="Calibri"/>
        </w:rPr>
        <w:t xml:space="preserve">More about </w:t>
      </w:r>
      <w:proofErr w:type="spellStart"/>
      <w:r>
        <w:rPr>
          <w:rFonts w:cs="Calibri"/>
        </w:rPr>
        <w:t>syscalls</w:t>
      </w:r>
      <w:proofErr w:type="spellEnd"/>
      <w:r>
        <w:rPr>
          <w:rFonts w:cs="Calibri"/>
        </w:rPr>
        <w:t xml:space="preserve"> using KLD: </w:t>
      </w:r>
      <w:hyperlink r:id="rId10">
        <w:r>
          <w:rPr>
            <w:rStyle w:val="InternetLink"/>
            <w:rFonts w:cs="Calibri"/>
          </w:rPr>
          <w:t>http://myfreebsd.homeunix.net/freebsd/bsdkern.html</w:t>
        </w:r>
      </w:hyperlink>
      <w:r>
        <w:rPr>
          <w:rFonts w:cs="Calibri"/>
        </w:rPr>
        <w:t xml:space="preserve"> </w:t>
      </w:r>
    </w:p>
    <w:p w:rsidR="008D3436" w:rsidRPr="008D3436" w:rsidRDefault="008D3436" w:rsidP="007B530F">
      <w:pPr>
        <w:pStyle w:val="Heading1"/>
      </w:pPr>
      <w:r w:rsidRPr="008D3436">
        <w:t xml:space="preserve">Tasks </w:t>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t>(90)</w:t>
      </w:r>
    </w:p>
    <w:p w:rsidR="00D1269C" w:rsidRDefault="00D1269C" w:rsidP="002E314D">
      <w:pPr>
        <w:spacing w:after="0"/>
      </w:pPr>
      <w:r w:rsidRPr="00D1269C">
        <w:t>In this</w:t>
      </w:r>
      <w:r w:rsidR="002E314D">
        <w:t xml:space="preserve"> lab, you need to perform the following task </w:t>
      </w:r>
      <w:r w:rsidR="007B530F">
        <w:t>in the system call using kernel loadable module</w:t>
      </w:r>
      <w:r>
        <w:t>:</w:t>
      </w:r>
      <w:r w:rsidR="002E314D">
        <w:t xml:space="preserve"> </w:t>
      </w:r>
    </w:p>
    <w:p w:rsidR="002E314D" w:rsidRDefault="002E314D" w:rsidP="002E314D">
      <w:pPr>
        <w:spacing w:after="0"/>
      </w:pPr>
      <w:r>
        <w:t>You also need to attach the user level program which calls newly added system call along with kernel module</w:t>
      </w:r>
      <w:r w:rsidR="00402D84">
        <w:t xml:space="preserve"> and </w:t>
      </w:r>
      <w:proofErr w:type="spellStart"/>
      <w:r w:rsidR="00402D84">
        <w:t>makefile</w:t>
      </w:r>
      <w:proofErr w:type="spellEnd"/>
      <w:r>
        <w:t xml:space="preserve">. </w:t>
      </w:r>
    </w:p>
    <w:tbl>
      <w:tblPr>
        <w:tblStyle w:val="TableGrid"/>
        <w:tblW w:w="0" w:type="auto"/>
        <w:tblLook w:val="04A0" w:firstRow="1" w:lastRow="0" w:firstColumn="1" w:lastColumn="0" w:noHBand="0" w:noVBand="1"/>
      </w:tblPr>
      <w:tblGrid>
        <w:gridCol w:w="9198"/>
        <w:gridCol w:w="1650"/>
      </w:tblGrid>
      <w:tr w:rsidR="00D1269C" w:rsidTr="003B1E31">
        <w:tc>
          <w:tcPr>
            <w:tcW w:w="9198" w:type="dxa"/>
            <w:shd w:val="clear" w:color="auto" w:fill="C6D9F1" w:themeFill="text2" w:themeFillTint="33"/>
          </w:tcPr>
          <w:p w:rsidR="00D1269C" w:rsidRDefault="008B5385" w:rsidP="00D1269C">
            <w:r>
              <w:t>Requirements</w:t>
            </w:r>
          </w:p>
        </w:tc>
        <w:tc>
          <w:tcPr>
            <w:tcW w:w="1650" w:type="dxa"/>
            <w:shd w:val="clear" w:color="auto" w:fill="C6D9F1" w:themeFill="text2" w:themeFillTint="33"/>
          </w:tcPr>
          <w:p w:rsidR="00D1269C" w:rsidRDefault="003B1E31" w:rsidP="00D1269C">
            <w:r>
              <w:t>Points</w:t>
            </w:r>
          </w:p>
        </w:tc>
      </w:tr>
      <w:tr w:rsidR="00D1269C" w:rsidTr="003B1E31">
        <w:tc>
          <w:tcPr>
            <w:tcW w:w="9198" w:type="dxa"/>
          </w:tcPr>
          <w:p w:rsidR="002E314D" w:rsidRDefault="002E314D" w:rsidP="002E314D">
            <w:pPr>
              <w:spacing w:after="0"/>
              <w:ind w:left="360"/>
            </w:pPr>
            <w:r>
              <w:t xml:space="preserve">Print </w:t>
            </w:r>
          </w:p>
          <w:p w:rsidR="00D1269C" w:rsidRDefault="007B530F" w:rsidP="002E314D">
            <w:pPr>
              <w:pStyle w:val="ListParagraph"/>
              <w:numPr>
                <w:ilvl w:val="0"/>
                <w:numId w:val="42"/>
              </w:numPr>
              <w:spacing w:after="0"/>
            </w:pPr>
            <w:r>
              <w:t xml:space="preserve">Total Number of processes </w:t>
            </w:r>
            <w:r w:rsidR="002E314D">
              <w:t>(5)</w:t>
            </w:r>
          </w:p>
          <w:p w:rsidR="007B530F" w:rsidRDefault="007B530F" w:rsidP="007B530F">
            <w:pPr>
              <w:pStyle w:val="ListParagraph"/>
              <w:numPr>
                <w:ilvl w:val="0"/>
                <w:numId w:val="42"/>
              </w:numPr>
              <w:spacing w:after="0"/>
            </w:pPr>
            <w:r>
              <w:t>Total number of running processes</w:t>
            </w:r>
            <w:r w:rsidR="002E314D">
              <w:t xml:space="preserve"> (7.5)</w:t>
            </w:r>
          </w:p>
          <w:p w:rsidR="007B530F" w:rsidRDefault="007B530F" w:rsidP="007B530F">
            <w:pPr>
              <w:pStyle w:val="ListParagraph"/>
              <w:numPr>
                <w:ilvl w:val="0"/>
                <w:numId w:val="42"/>
              </w:numPr>
              <w:spacing w:after="0"/>
            </w:pPr>
            <w:r>
              <w:t>Total number of waiting Processes</w:t>
            </w:r>
            <w:r w:rsidR="002E314D">
              <w:t xml:space="preserve"> (7.5)</w:t>
            </w:r>
          </w:p>
          <w:p w:rsidR="007B530F" w:rsidRDefault="007B530F" w:rsidP="007B530F">
            <w:pPr>
              <w:spacing w:after="0"/>
            </w:pPr>
            <w:r>
              <w:t xml:space="preserve">P.S. Threads in following state can be considered as </w:t>
            </w:r>
            <w:r w:rsidR="002E314D">
              <w:t>running</w:t>
            </w:r>
            <w:r>
              <w:t xml:space="preserve"> </w:t>
            </w:r>
          </w:p>
          <w:p w:rsidR="007B530F" w:rsidRDefault="007B530F" w:rsidP="007B530F">
            <w:pPr>
              <w:spacing w:after="0"/>
            </w:pPr>
            <w:r>
              <w:t>TDS_CAN_RUN</w:t>
            </w:r>
          </w:p>
          <w:p w:rsidR="007B530F" w:rsidRDefault="007B530F" w:rsidP="007B530F">
            <w:pPr>
              <w:spacing w:after="0"/>
            </w:pPr>
            <w:r>
              <w:t>TDS_RUNQ</w:t>
            </w:r>
          </w:p>
          <w:p w:rsidR="007B530F" w:rsidRDefault="007B530F" w:rsidP="007B530F">
            <w:pPr>
              <w:spacing w:after="0"/>
            </w:pPr>
            <w:r>
              <w:t>TDS_RUNNING</w:t>
            </w:r>
          </w:p>
        </w:tc>
        <w:tc>
          <w:tcPr>
            <w:tcW w:w="1650" w:type="dxa"/>
          </w:tcPr>
          <w:p w:rsidR="00D1269C" w:rsidRDefault="002E314D" w:rsidP="00D1269C">
            <w:r>
              <w:t>20</w:t>
            </w:r>
          </w:p>
        </w:tc>
      </w:tr>
      <w:tr w:rsidR="00D1269C" w:rsidTr="003B1E31">
        <w:tc>
          <w:tcPr>
            <w:tcW w:w="9198" w:type="dxa"/>
          </w:tcPr>
          <w:p w:rsidR="00D1269C" w:rsidRDefault="002E314D" w:rsidP="00D1269C">
            <w:r>
              <w:t>Print t</w:t>
            </w:r>
            <w:r w:rsidR="007B530F">
              <w:t>otal number of page faults since system boot-up</w:t>
            </w:r>
          </w:p>
        </w:tc>
        <w:tc>
          <w:tcPr>
            <w:tcW w:w="1650" w:type="dxa"/>
          </w:tcPr>
          <w:p w:rsidR="00D1269C" w:rsidRDefault="003B1E31" w:rsidP="00D1269C">
            <w:r>
              <w:t>5</w:t>
            </w:r>
          </w:p>
        </w:tc>
      </w:tr>
      <w:tr w:rsidR="00D1269C" w:rsidTr="003B1E31">
        <w:tc>
          <w:tcPr>
            <w:tcW w:w="9198" w:type="dxa"/>
          </w:tcPr>
          <w:p w:rsidR="00D1269C" w:rsidRDefault="002E314D" w:rsidP="00D1269C">
            <w:r>
              <w:t xml:space="preserve">Print memory usage: </w:t>
            </w:r>
            <w:r w:rsidR="007B530F">
              <w:t>Active, Inactive, Wired, Cached, Free in Kilobytes</w:t>
            </w:r>
            <w:r w:rsidR="00443E2E">
              <w:t xml:space="preserve"> (3 for each)</w:t>
            </w:r>
          </w:p>
        </w:tc>
        <w:tc>
          <w:tcPr>
            <w:tcW w:w="1650" w:type="dxa"/>
          </w:tcPr>
          <w:p w:rsidR="00D1269C" w:rsidRDefault="002E314D" w:rsidP="00D1269C">
            <w:r>
              <w:t>15</w:t>
            </w:r>
          </w:p>
        </w:tc>
      </w:tr>
      <w:tr w:rsidR="00D1269C" w:rsidTr="003B1E31">
        <w:tc>
          <w:tcPr>
            <w:tcW w:w="9198" w:type="dxa"/>
          </w:tcPr>
          <w:p w:rsidR="00D1269C" w:rsidRDefault="002E314D" w:rsidP="00D1269C">
            <w:r>
              <w:t xml:space="preserve">Print </w:t>
            </w:r>
            <w:r w:rsidR="00074006">
              <w:t>Swap usage : Total , Used in kilobytes and Ratio in percentage</w:t>
            </w:r>
          </w:p>
        </w:tc>
        <w:tc>
          <w:tcPr>
            <w:tcW w:w="1650" w:type="dxa"/>
          </w:tcPr>
          <w:p w:rsidR="00D1269C" w:rsidRDefault="00443E2E" w:rsidP="00D1269C">
            <w:r>
              <w:t>10</w:t>
            </w:r>
          </w:p>
        </w:tc>
      </w:tr>
      <w:tr w:rsidR="002E314D" w:rsidTr="003B1E31">
        <w:tc>
          <w:tcPr>
            <w:tcW w:w="9198" w:type="dxa"/>
          </w:tcPr>
          <w:p w:rsidR="002E314D" w:rsidRDefault="002E314D" w:rsidP="00D1269C">
            <w:r>
              <w:t>Refresh the screen after each second to display latest statistics</w:t>
            </w:r>
          </w:p>
        </w:tc>
        <w:tc>
          <w:tcPr>
            <w:tcW w:w="1650" w:type="dxa"/>
          </w:tcPr>
          <w:p w:rsidR="002E314D" w:rsidRDefault="002E314D" w:rsidP="00D1269C">
            <w:r>
              <w:t>15</w:t>
            </w:r>
          </w:p>
        </w:tc>
      </w:tr>
      <w:tr w:rsidR="003B1E31" w:rsidTr="003B1E31">
        <w:tc>
          <w:tcPr>
            <w:tcW w:w="9198" w:type="dxa"/>
          </w:tcPr>
          <w:p w:rsidR="003B1E31" w:rsidRDefault="00D63C43" w:rsidP="00D1269C">
            <w:r>
              <w:t>Program</w:t>
            </w:r>
            <w:r w:rsidR="008B5385">
              <w:t xml:space="preserve"> that compiles</w:t>
            </w:r>
            <w:r w:rsidR="00271557">
              <w:t xml:space="preserve"> correctly </w:t>
            </w:r>
          </w:p>
        </w:tc>
        <w:tc>
          <w:tcPr>
            <w:tcW w:w="1650" w:type="dxa"/>
          </w:tcPr>
          <w:p w:rsidR="003B1E31" w:rsidRDefault="008B5385" w:rsidP="00D1269C">
            <w:r>
              <w:t>10</w:t>
            </w:r>
          </w:p>
        </w:tc>
      </w:tr>
      <w:tr w:rsidR="003B1E31" w:rsidTr="003B1E31">
        <w:tc>
          <w:tcPr>
            <w:tcW w:w="9198" w:type="dxa"/>
          </w:tcPr>
          <w:p w:rsidR="003B1E31" w:rsidRDefault="008B5385" w:rsidP="00D1269C">
            <w:r>
              <w:t xml:space="preserve">Program </w:t>
            </w:r>
            <w:r w:rsidR="00D63C43">
              <w:t xml:space="preserve">that </w:t>
            </w:r>
            <w:r>
              <w:t>runs without crash</w:t>
            </w:r>
          </w:p>
        </w:tc>
        <w:tc>
          <w:tcPr>
            <w:tcW w:w="1650" w:type="dxa"/>
          </w:tcPr>
          <w:p w:rsidR="003B1E31" w:rsidRDefault="008B5385" w:rsidP="00D1269C">
            <w:r>
              <w:t>10</w:t>
            </w:r>
          </w:p>
        </w:tc>
      </w:tr>
      <w:tr w:rsidR="00443E2E" w:rsidTr="003B1E31">
        <w:tc>
          <w:tcPr>
            <w:tcW w:w="9198" w:type="dxa"/>
          </w:tcPr>
          <w:p w:rsidR="00443E2E" w:rsidRDefault="00443E2E" w:rsidP="00D1269C">
            <w:r>
              <w:t xml:space="preserve">user level program to call newly added </w:t>
            </w:r>
            <w:proofErr w:type="spellStart"/>
            <w:r>
              <w:t>syscall</w:t>
            </w:r>
            <w:proofErr w:type="spellEnd"/>
          </w:p>
        </w:tc>
        <w:tc>
          <w:tcPr>
            <w:tcW w:w="1650" w:type="dxa"/>
          </w:tcPr>
          <w:p w:rsidR="00443E2E" w:rsidRDefault="00443E2E" w:rsidP="00D1269C">
            <w:r>
              <w:t>5</w:t>
            </w:r>
          </w:p>
        </w:tc>
      </w:tr>
    </w:tbl>
    <w:p w:rsidR="00961897" w:rsidRDefault="00961897" w:rsidP="002E314D">
      <w:pPr>
        <w:pStyle w:val="Heading1"/>
      </w:pPr>
      <w:r>
        <w:lastRenderedPageBreak/>
        <w:t>Submis</w:t>
      </w:r>
      <w:bookmarkStart w:id="0" w:name="_GoBack"/>
      <w:bookmarkEnd w:id="0"/>
      <w:r>
        <w:t>sion</w:t>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r>
      <w:r w:rsidR="00D1269C">
        <w:tab/>
        <w:t>(10</w:t>
      </w:r>
      <w:r w:rsidR="004C3757">
        <w:t>)</w:t>
      </w:r>
    </w:p>
    <w:p w:rsidR="00961897" w:rsidRDefault="00961897" w:rsidP="00961897">
      <w:r>
        <w:t>Create and attach a README (txt/word/</w:t>
      </w:r>
      <w:proofErr w:type="spellStart"/>
      <w:r>
        <w:t>pdf</w:t>
      </w:r>
      <w:proofErr w:type="spellEnd"/>
      <w:r>
        <w:t xml:space="preserve">) file at the end of the lab. It doesn't </w:t>
      </w:r>
      <w:r w:rsidR="004C3757">
        <w:t>need to</w:t>
      </w:r>
      <w:r>
        <w:t xml:space="preserve"> be comprehensive, but it should at least cover the following content:</w:t>
      </w:r>
    </w:p>
    <w:p w:rsidR="00961897" w:rsidRDefault="00961897" w:rsidP="00961897">
      <w:pPr>
        <w:pStyle w:val="ListParagraph"/>
        <w:numPr>
          <w:ilvl w:val="0"/>
          <w:numId w:val="38"/>
        </w:numPr>
      </w:pPr>
      <w:r>
        <w:t>Which tasks are done, and which are not?</w:t>
      </w:r>
    </w:p>
    <w:p w:rsidR="00961897" w:rsidRDefault="00961897" w:rsidP="00961897">
      <w:pPr>
        <w:pStyle w:val="ListParagraph"/>
        <w:numPr>
          <w:ilvl w:val="0"/>
          <w:numId w:val="38"/>
        </w:numPr>
      </w:pPr>
      <w:r>
        <w:t>What’s your basic idea to achieve this task?</w:t>
      </w:r>
    </w:p>
    <w:p w:rsidR="00961897" w:rsidRDefault="00961897" w:rsidP="00961897">
      <w:pPr>
        <w:pStyle w:val="ListParagraph"/>
        <w:numPr>
          <w:ilvl w:val="0"/>
          <w:numId w:val="38"/>
        </w:numPr>
      </w:pPr>
      <w:r>
        <w:t xml:space="preserve">Where is your main function? </w:t>
      </w:r>
    </w:p>
    <w:p w:rsidR="00271557" w:rsidRDefault="00271557" w:rsidP="00961897">
      <w:pPr>
        <w:pStyle w:val="ListParagraph"/>
        <w:numPr>
          <w:ilvl w:val="0"/>
          <w:numId w:val="38"/>
        </w:numPr>
      </w:pPr>
      <w:r>
        <w:t xml:space="preserve">Your user level program and what it does? </w:t>
      </w:r>
    </w:p>
    <w:p w:rsidR="00D1269C" w:rsidRPr="00271557" w:rsidRDefault="00961897" w:rsidP="00961897">
      <w:r>
        <w:t>If you can only finish some of the tasks in this project, please make sure that your code can at least be compiled and installed and also clearly state in the README file about the missing parts of your project.</w:t>
      </w:r>
    </w:p>
    <w:p w:rsidR="00961897" w:rsidRDefault="00961897" w:rsidP="00961897">
      <w:r w:rsidRPr="00D1269C">
        <w:rPr>
          <w:b/>
        </w:rPr>
        <w:t>Checklist:</w:t>
      </w:r>
      <w:r>
        <w:t xml:space="preserve"> To submit your project, you need to:</w:t>
      </w:r>
    </w:p>
    <w:p w:rsidR="00961897" w:rsidRDefault="00961897" w:rsidP="00961897">
      <w:r>
        <w:t>•</w:t>
      </w:r>
      <w:r w:rsidR="004C3757" w:rsidRPr="004C3757">
        <w:t xml:space="preserve"> </w:t>
      </w:r>
      <w:r w:rsidR="004C3757">
        <w:t xml:space="preserve">Attach the </w:t>
      </w:r>
      <w:r w:rsidR="004C3757" w:rsidRPr="00D1269C">
        <w:rPr>
          <w:b/>
        </w:rPr>
        <w:t>source cod</w:t>
      </w:r>
      <w:r w:rsidR="006B4232" w:rsidRPr="00D1269C">
        <w:rPr>
          <w:b/>
        </w:rPr>
        <w:t>e of the kernel module</w:t>
      </w:r>
      <w:r w:rsidR="006B4232">
        <w:t xml:space="preserve"> </w:t>
      </w:r>
    </w:p>
    <w:p w:rsidR="00271557" w:rsidRDefault="00961897" w:rsidP="00271557">
      <w:pPr>
        <w:rPr>
          <w:b/>
        </w:rPr>
      </w:pPr>
      <w:r>
        <w:t xml:space="preserve">• </w:t>
      </w:r>
      <w:proofErr w:type="spellStart"/>
      <w:r w:rsidR="006B4232" w:rsidRPr="00D1269C">
        <w:rPr>
          <w:b/>
        </w:rPr>
        <w:t>Makefile</w:t>
      </w:r>
      <w:proofErr w:type="spellEnd"/>
    </w:p>
    <w:p w:rsidR="00271557" w:rsidRPr="00271557" w:rsidRDefault="00271557" w:rsidP="00271557">
      <w:pPr>
        <w:pStyle w:val="ListParagraph"/>
        <w:numPr>
          <w:ilvl w:val="0"/>
          <w:numId w:val="44"/>
        </w:numPr>
        <w:tabs>
          <w:tab w:val="left" w:pos="180"/>
        </w:tabs>
        <w:ind w:left="0" w:firstLine="0"/>
        <w:rPr>
          <w:b/>
        </w:rPr>
      </w:pPr>
      <w:r>
        <w:rPr>
          <w:b/>
        </w:rPr>
        <w:t>User level program</w:t>
      </w:r>
    </w:p>
    <w:p w:rsidR="00961897" w:rsidRDefault="00961897" w:rsidP="00961897">
      <w:r>
        <w:t xml:space="preserve">• Create and attach a </w:t>
      </w:r>
      <w:r w:rsidRPr="00D1269C">
        <w:rPr>
          <w:b/>
        </w:rPr>
        <w:t>README</w:t>
      </w:r>
      <w:r>
        <w:t xml:space="preserve"> file.</w:t>
      </w:r>
    </w:p>
    <w:p w:rsidR="00D1269C" w:rsidRDefault="00961897" w:rsidP="00D1269C">
      <w:r>
        <w:t>•</w:t>
      </w:r>
      <w:r w:rsidR="00D1269C" w:rsidRPr="00D1269C">
        <w:t xml:space="preserve"> </w:t>
      </w:r>
      <w:r w:rsidR="00D1269C">
        <w:t>Send this email to the TAs keeping Dr. Chapin &lt; chapin</w:t>
      </w:r>
      <w:ins w:id="1" w:author="Ima Pseudonym" w:date="2013-09-25T13:19:00Z">
        <w:r w:rsidR="00D1269C" w:rsidRPr="001132CB">
          <w:rPr>
            <w:color w:val="000000" w:themeColor="text1"/>
          </w:rPr>
          <w:t>@</w:t>
        </w:r>
      </w:ins>
      <w:r w:rsidR="00D1269C">
        <w:t xml:space="preserve">syr.edu&gt; in the CC </w:t>
      </w:r>
      <w:r w:rsidR="00271557">
        <w:t>with subject line “CIS657: Lab 7</w:t>
      </w:r>
      <w:r w:rsidR="00D1269C">
        <w:t>”</w:t>
      </w:r>
    </w:p>
    <w:p w:rsidR="00D1269C" w:rsidRDefault="00D1269C" w:rsidP="00D1269C">
      <w:r>
        <w:t>Saurabh Sabnis &lt; spsabnis@syr.edu &gt;</w:t>
      </w:r>
    </w:p>
    <w:p w:rsidR="00D1269C" w:rsidRPr="00192A3C" w:rsidRDefault="00D1269C" w:rsidP="00D1269C">
      <w:r>
        <w:t xml:space="preserve">Prasoon Pandya &lt; </w:t>
      </w:r>
      <w:hyperlink r:id="rId11" w:history="1">
        <w:r>
          <w:rPr>
            <w:rStyle w:val="Hyperlink"/>
            <w:rFonts w:eastAsiaTheme="majorEastAsia"/>
          </w:rPr>
          <w:t>pdpandya@syr.edu</w:t>
        </w:r>
      </w:hyperlink>
      <w:r>
        <w:t xml:space="preserve"> &gt;</w:t>
      </w:r>
    </w:p>
    <w:p w:rsidR="00961897" w:rsidRDefault="00961897" w:rsidP="00961897"/>
    <w:p w:rsidR="00D1269C" w:rsidRDefault="00D1269C" w:rsidP="00961897"/>
    <w:sectPr w:rsidR="00D1269C" w:rsidSect="00443E2E">
      <w:pgSz w:w="11906" w:h="16838"/>
      <w:pgMar w:top="1440" w:right="707" w:bottom="1170" w:left="567"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42A" w:rsidRDefault="0043642A" w:rsidP="000D67EB">
      <w:r>
        <w:separator/>
      </w:r>
    </w:p>
  </w:endnote>
  <w:endnote w:type="continuationSeparator" w:id="0">
    <w:p w:rsidR="0043642A" w:rsidRDefault="0043642A" w:rsidP="000D6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ucida Grande">
    <w:altName w:val="Franklin Gothic Medium Cond"/>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42A" w:rsidRDefault="0043642A" w:rsidP="000D67EB">
      <w:r>
        <w:separator/>
      </w:r>
    </w:p>
  </w:footnote>
  <w:footnote w:type="continuationSeparator" w:id="0">
    <w:p w:rsidR="0043642A" w:rsidRDefault="0043642A" w:rsidP="000D67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61C6"/>
    <w:multiLevelType w:val="hybridMultilevel"/>
    <w:tmpl w:val="281C3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B2E8F"/>
    <w:multiLevelType w:val="hybridMultilevel"/>
    <w:tmpl w:val="75AAA074"/>
    <w:lvl w:ilvl="0" w:tplc="998AD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231490"/>
    <w:multiLevelType w:val="hybridMultilevel"/>
    <w:tmpl w:val="3F087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2582166"/>
    <w:multiLevelType w:val="hybridMultilevel"/>
    <w:tmpl w:val="288CF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3F2416"/>
    <w:multiLevelType w:val="hybridMultilevel"/>
    <w:tmpl w:val="D4765F24"/>
    <w:lvl w:ilvl="0" w:tplc="42A2A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6C30F1"/>
    <w:multiLevelType w:val="hybridMultilevel"/>
    <w:tmpl w:val="4D148B06"/>
    <w:lvl w:ilvl="0" w:tplc="F5903EAA">
      <w:start w:val="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D5F317D"/>
    <w:multiLevelType w:val="hybridMultilevel"/>
    <w:tmpl w:val="1CB476E8"/>
    <w:lvl w:ilvl="0" w:tplc="77520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6726AF"/>
    <w:multiLevelType w:val="multilevel"/>
    <w:tmpl w:val="93C8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70252E"/>
    <w:multiLevelType w:val="hybridMultilevel"/>
    <w:tmpl w:val="63C61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BA337D"/>
    <w:multiLevelType w:val="hybridMultilevel"/>
    <w:tmpl w:val="2A58E8B4"/>
    <w:lvl w:ilvl="0" w:tplc="4D3689B4">
      <w:start w:val="1"/>
      <w:numFmt w:val="lowerLetter"/>
      <w:lvlText w:val="%1."/>
      <w:lvlJc w:val="left"/>
      <w:pPr>
        <w:ind w:left="825" w:hanging="46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D573A4A"/>
    <w:multiLevelType w:val="hybridMultilevel"/>
    <w:tmpl w:val="32A8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621506"/>
    <w:multiLevelType w:val="multilevel"/>
    <w:tmpl w:val="6D2469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794188B"/>
    <w:multiLevelType w:val="multilevel"/>
    <w:tmpl w:val="7202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7B2F63"/>
    <w:multiLevelType w:val="multilevel"/>
    <w:tmpl w:val="544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163BDA"/>
    <w:multiLevelType w:val="hybridMultilevel"/>
    <w:tmpl w:val="015ED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843781"/>
    <w:multiLevelType w:val="hybridMultilevel"/>
    <w:tmpl w:val="E904D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F463ABF"/>
    <w:multiLevelType w:val="hybridMultilevel"/>
    <w:tmpl w:val="B48E54F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39E03ED"/>
    <w:multiLevelType w:val="hybridMultilevel"/>
    <w:tmpl w:val="D44625E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nsid w:val="348E56C0"/>
    <w:multiLevelType w:val="hybridMultilevel"/>
    <w:tmpl w:val="96C484CC"/>
    <w:lvl w:ilvl="0" w:tplc="DC880694">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8CF2F25"/>
    <w:multiLevelType w:val="hybridMultilevel"/>
    <w:tmpl w:val="9D3EC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B5744D7"/>
    <w:multiLevelType w:val="hybridMultilevel"/>
    <w:tmpl w:val="1570A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B6B2AD6"/>
    <w:multiLevelType w:val="hybridMultilevel"/>
    <w:tmpl w:val="D49635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DFF24C7"/>
    <w:multiLevelType w:val="hybridMultilevel"/>
    <w:tmpl w:val="824E5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CE6CC8"/>
    <w:multiLevelType w:val="hybridMultilevel"/>
    <w:tmpl w:val="97A29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8EB1E41"/>
    <w:multiLevelType w:val="hybridMultilevel"/>
    <w:tmpl w:val="97CCD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6E7ACE"/>
    <w:multiLevelType w:val="hybridMultilevel"/>
    <w:tmpl w:val="2F68E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CF514A1"/>
    <w:multiLevelType w:val="hybridMultilevel"/>
    <w:tmpl w:val="8B0AA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D6F70CC"/>
    <w:multiLevelType w:val="hybridMultilevel"/>
    <w:tmpl w:val="F606D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FE01BC3"/>
    <w:multiLevelType w:val="hybridMultilevel"/>
    <w:tmpl w:val="D44E3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20E2799"/>
    <w:multiLevelType w:val="hybridMultilevel"/>
    <w:tmpl w:val="D730F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28B6723"/>
    <w:multiLevelType w:val="hybridMultilevel"/>
    <w:tmpl w:val="B8483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36A5816"/>
    <w:multiLevelType w:val="multilevel"/>
    <w:tmpl w:val="0B4224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2">
    <w:nsid w:val="564C69D7"/>
    <w:multiLevelType w:val="hybridMultilevel"/>
    <w:tmpl w:val="394C6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0EA3D36"/>
    <w:multiLevelType w:val="multilevel"/>
    <w:tmpl w:val="0D6C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FD2040"/>
    <w:multiLevelType w:val="hybridMultilevel"/>
    <w:tmpl w:val="EFF8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97368A"/>
    <w:multiLevelType w:val="multilevel"/>
    <w:tmpl w:val="24F2A3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63B57128"/>
    <w:multiLevelType w:val="hybridMultilevel"/>
    <w:tmpl w:val="D07C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5441AD"/>
    <w:multiLevelType w:val="multilevel"/>
    <w:tmpl w:val="84C0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D37D08"/>
    <w:multiLevelType w:val="hybridMultilevel"/>
    <w:tmpl w:val="7B76D3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76553E8"/>
    <w:multiLevelType w:val="hybridMultilevel"/>
    <w:tmpl w:val="87B22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CD31C56"/>
    <w:multiLevelType w:val="hybridMultilevel"/>
    <w:tmpl w:val="A98E1E76"/>
    <w:lvl w:ilvl="0" w:tplc="BFC6B5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2BA2711"/>
    <w:multiLevelType w:val="multilevel"/>
    <w:tmpl w:val="C442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5B23B5"/>
    <w:multiLevelType w:val="hybridMultilevel"/>
    <w:tmpl w:val="44BA0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A0E3663"/>
    <w:multiLevelType w:val="hybridMultilevel"/>
    <w:tmpl w:val="019058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2"/>
  </w:num>
  <w:num w:numId="3">
    <w:abstractNumId w:val="33"/>
  </w:num>
  <w:num w:numId="4">
    <w:abstractNumId w:val="37"/>
  </w:num>
  <w:num w:numId="5">
    <w:abstractNumId w:val="13"/>
  </w:num>
  <w:num w:numId="6">
    <w:abstractNumId w:val="41"/>
  </w:num>
  <w:num w:numId="7">
    <w:abstractNumId w:val="23"/>
  </w:num>
  <w:num w:numId="8">
    <w:abstractNumId w:val="20"/>
  </w:num>
  <w:num w:numId="9">
    <w:abstractNumId w:val="15"/>
  </w:num>
  <w:num w:numId="10">
    <w:abstractNumId w:val="32"/>
  </w:num>
  <w:num w:numId="11">
    <w:abstractNumId w:val="9"/>
  </w:num>
  <w:num w:numId="12">
    <w:abstractNumId w:val="38"/>
  </w:num>
  <w:num w:numId="13">
    <w:abstractNumId w:val="16"/>
  </w:num>
  <w:num w:numId="14">
    <w:abstractNumId w:val="43"/>
  </w:num>
  <w:num w:numId="15">
    <w:abstractNumId w:val="5"/>
  </w:num>
  <w:num w:numId="16">
    <w:abstractNumId w:val="21"/>
  </w:num>
  <w:num w:numId="17">
    <w:abstractNumId w:val="25"/>
  </w:num>
  <w:num w:numId="18">
    <w:abstractNumId w:val="30"/>
  </w:num>
  <w:num w:numId="19">
    <w:abstractNumId w:val="28"/>
  </w:num>
  <w:num w:numId="20">
    <w:abstractNumId w:val="2"/>
  </w:num>
  <w:num w:numId="21">
    <w:abstractNumId w:val="27"/>
  </w:num>
  <w:num w:numId="22">
    <w:abstractNumId w:val="29"/>
  </w:num>
  <w:num w:numId="23">
    <w:abstractNumId w:val="26"/>
  </w:num>
  <w:num w:numId="24">
    <w:abstractNumId w:val="42"/>
  </w:num>
  <w:num w:numId="25">
    <w:abstractNumId w:val="39"/>
  </w:num>
  <w:num w:numId="26">
    <w:abstractNumId w:val="18"/>
  </w:num>
  <w:num w:numId="27">
    <w:abstractNumId w:val="8"/>
  </w:num>
  <w:num w:numId="28">
    <w:abstractNumId w:val="6"/>
  </w:num>
  <w:num w:numId="29">
    <w:abstractNumId w:val="0"/>
  </w:num>
  <w:num w:numId="30">
    <w:abstractNumId w:val="4"/>
  </w:num>
  <w:num w:numId="31">
    <w:abstractNumId w:val="22"/>
  </w:num>
  <w:num w:numId="32">
    <w:abstractNumId w:val="24"/>
  </w:num>
  <w:num w:numId="33">
    <w:abstractNumId w:val="14"/>
  </w:num>
  <w:num w:numId="34">
    <w:abstractNumId w:val="19"/>
  </w:num>
  <w:num w:numId="35">
    <w:abstractNumId w:val="3"/>
  </w:num>
  <w:num w:numId="36">
    <w:abstractNumId w:val="1"/>
  </w:num>
  <w:num w:numId="37">
    <w:abstractNumId w:val="40"/>
  </w:num>
  <w:num w:numId="38">
    <w:abstractNumId w:val="17"/>
  </w:num>
  <w:num w:numId="39">
    <w:abstractNumId w:val="31"/>
  </w:num>
  <w:num w:numId="40">
    <w:abstractNumId w:val="11"/>
  </w:num>
  <w:num w:numId="41">
    <w:abstractNumId w:val="35"/>
  </w:num>
  <w:num w:numId="42">
    <w:abstractNumId w:val="10"/>
  </w:num>
  <w:num w:numId="43">
    <w:abstractNumId w:val="34"/>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A14"/>
    <w:rsid w:val="000172E9"/>
    <w:rsid w:val="00026BB5"/>
    <w:rsid w:val="00030687"/>
    <w:rsid w:val="00034A28"/>
    <w:rsid w:val="00041477"/>
    <w:rsid w:val="000605B2"/>
    <w:rsid w:val="000606F4"/>
    <w:rsid w:val="00062B2D"/>
    <w:rsid w:val="00074006"/>
    <w:rsid w:val="0008768D"/>
    <w:rsid w:val="00091895"/>
    <w:rsid w:val="0009231A"/>
    <w:rsid w:val="00096233"/>
    <w:rsid w:val="000A6D03"/>
    <w:rsid w:val="000B0D09"/>
    <w:rsid w:val="000C1877"/>
    <w:rsid w:val="000C34FF"/>
    <w:rsid w:val="000D67EB"/>
    <w:rsid w:val="000E0194"/>
    <w:rsid w:val="000E5056"/>
    <w:rsid w:val="000F2494"/>
    <w:rsid w:val="00110A47"/>
    <w:rsid w:val="00114606"/>
    <w:rsid w:val="0013596F"/>
    <w:rsid w:val="001539C9"/>
    <w:rsid w:val="00182769"/>
    <w:rsid w:val="001939AF"/>
    <w:rsid w:val="001A7510"/>
    <w:rsid w:val="001F7332"/>
    <w:rsid w:val="00205F47"/>
    <w:rsid w:val="002132A0"/>
    <w:rsid w:val="00233C36"/>
    <w:rsid w:val="00271557"/>
    <w:rsid w:val="00272C06"/>
    <w:rsid w:val="002B46BE"/>
    <w:rsid w:val="002C03BA"/>
    <w:rsid w:val="002E1AF1"/>
    <w:rsid w:val="002E314D"/>
    <w:rsid w:val="002E5FB7"/>
    <w:rsid w:val="002E7F19"/>
    <w:rsid w:val="002F5A1E"/>
    <w:rsid w:val="002F6C48"/>
    <w:rsid w:val="00345F1F"/>
    <w:rsid w:val="00354657"/>
    <w:rsid w:val="00387672"/>
    <w:rsid w:val="003A6061"/>
    <w:rsid w:val="003B1E31"/>
    <w:rsid w:val="003B4B19"/>
    <w:rsid w:val="003C77E1"/>
    <w:rsid w:val="003D4F52"/>
    <w:rsid w:val="003E72C4"/>
    <w:rsid w:val="00402D84"/>
    <w:rsid w:val="00405313"/>
    <w:rsid w:val="0040648B"/>
    <w:rsid w:val="00407D40"/>
    <w:rsid w:val="00413D8F"/>
    <w:rsid w:val="0043642A"/>
    <w:rsid w:val="00443E2E"/>
    <w:rsid w:val="00453D73"/>
    <w:rsid w:val="004646FC"/>
    <w:rsid w:val="00465C09"/>
    <w:rsid w:val="00480673"/>
    <w:rsid w:val="004905BC"/>
    <w:rsid w:val="004B1550"/>
    <w:rsid w:val="004B225C"/>
    <w:rsid w:val="004C3757"/>
    <w:rsid w:val="004D1A4D"/>
    <w:rsid w:val="004E1018"/>
    <w:rsid w:val="004E3A3C"/>
    <w:rsid w:val="004F1530"/>
    <w:rsid w:val="0051337F"/>
    <w:rsid w:val="00517A34"/>
    <w:rsid w:val="00573641"/>
    <w:rsid w:val="005771F8"/>
    <w:rsid w:val="00592C3B"/>
    <w:rsid w:val="005F2CE7"/>
    <w:rsid w:val="0061361C"/>
    <w:rsid w:val="00616F0D"/>
    <w:rsid w:val="00630FC9"/>
    <w:rsid w:val="00631F6D"/>
    <w:rsid w:val="00634BCB"/>
    <w:rsid w:val="00682562"/>
    <w:rsid w:val="006A5B07"/>
    <w:rsid w:val="006B4232"/>
    <w:rsid w:val="006C1652"/>
    <w:rsid w:val="006D0F40"/>
    <w:rsid w:val="006F2F51"/>
    <w:rsid w:val="007316A2"/>
    <w:rsid w:val="00740ABB"/>
    <w:rsid w:val="00760442"/>
    <w:rsid w:val="007637AD"/>
    <w:rsid w:val="0077424B"/>
    <w:rsid w:val="00787047"/>
    <w:rsid w:val="007A15A3"/>
    <w:rsid w:val="007B530F"/>
    <w:rsid w:val="007C47D9"/>
    <w:rsid w:val="007D51A9"/>
    <w:rsid w:val="007F4477"/>
    <w:rsid w:val="00807C2E"/>
    <w:rsid w:val="00807F76"/>
    <w:rsid w:val="0081219F"/>
    <w:rsid w:val="00833566"/>
    <w:rsid w:val="00863924"/>
    <w:rsid w:val="00877F6C"/>
    <w:rsid w:val="008B1F80"/>
    <w:rsid w:val="008B51C7"/>
    <w:rsid w:val="008B5385"/>
    <w:rsid w:val="008C6589"/>
    <w:rsid w:val="008D3190"/>
    <w:rsid w:val="008D3436"/>
    <w:rsid w:val="008E02B6"/>
    <w:rsid w:val="0090312C"/>
    <w:rsid w:val="00913486"/>
    <w:rsid w:val="00923BE4"/>
    <w:rsid w:val="00961897"/>
    <w:rsid w:val="00974526"/>
    <w:rsid w:val="00975A7B"/>
    <w:rsid w:val="009D6AF0"/>
    <w:rsid w:val="009F4875"/>
    <w:rsid w:val="00A04595"/>
    <w:rsid w:val="00A05F24"/>
    <w:rsid w:val="00A138E4"/>
    <w:rsid w:val="00A317EA"/>
    <w:rsid w:val="00A33449"/>
    <w:rsid w:val="00A37ECD"/>
    <w:rsid w:val="00A501A9"/>
    <w:rsid w:val="00A5126D"/>
    <w:rsid w:val="00A625E0"/>
    <w:rsid w:val="00A659BF"/>
    <w:rsid w:val="00A73421"/>
    <w:rsid w:val="00A94A9D"/>
    <w:rsid w:val="00AA1946"/>
    <w:rsid w:val="00AC5E42"/>
    <w:rsid w:val="00B1225F"/>
    <w:rsid w:val="00B3453E"/>
    <w:rsid w:val="00B36F66"/>
    <w:rsid w:val="00B373A6"/>
    <w:rsid w:val="00B534B6"/>
    <w:rsid w:val="00B57402"/>
    <w:rsid w:val="00B61408"/>
    <w:rsid w:val="00B657D7"/>
    <w:rsid w:val="00B76F87"/>
    <w:rsid w:val="00BB08DA"/>
    <w:rsid w:val="00BC33D5"/>
    <w:rsid w:val="00BC7BF2"/>
    <w:rsid w:val="00BD7DF3"/>
    <w:rsid w:val="00C312D6"/>
    <w:rsid w:val="00C45952"/>
    <w:rsid w:val="00C5278E"/>
    <w:rsid w:val="00C636F9"/>
    <w:rsid w:val="00C63757"/>
    <w:rsid w:val="00C6799D"/>
    <w:rsid w:val="00C724E8"/>
    <w:rsid w:val="00C87FD9"/>
    <w:rsid w:val="00C96715"/>
    <w:rsid w:val="00CB5516"/>
    <w:rsid w:val="00CC4B43"/>
    <w:rsid w:val="00CE1280"/>
    <w:rsid w:val="00CE1C70"/>
    <w:rsid w:val="00D102F8"/>
    <w:rsid w:val="00D1269C"/>
    <w:rsid w:val="00D16B95"/>
    <w:rsid w:val="00D23ED5"/>
    <w:rsid w:val="00D26712"/>
    <w:rsid w:val="00D31B11"/>
    <w:rsid w:val="00D44B21"/>
    <w:rsid w:val="00D508C5"/>
    <w:rsid w:val="00D53A7D"/>
    <w:rsid w:val="00D63C43"/>
    <w:rsid w:val="00D675C1"/>
    <w:rsid w:val="00D71A14"/>
    <w:rsid w:val="00D9161B"/>
    <w:rsid w:val="00DC60F0"/>
    <w:rsid w:val="00DE66E5"/>
    <w:rsid w:val="00DF44DF"/>
    <w:rsid w:val="00E036F0"/>
    <w:rsid w:val="00E11006"/>
    <w:rsid w:val="00E15F47"/>
    <w:rsid w:val="00E26389"/>
    <w:rsid w:val="00E413AB"/>
    <w:rsid w:val="00E560C1"/>
    <w:rsid w:val="00E570A0"/>
    <w:rsid w:val="00E810F6"/>
    <w:rsid w:val="00E942B7"/>
    <w:rsid w:val="00EC603F"/>
    <w:rsid w:val="00F54DBA"/>
    <w:rsid w:val="00F62AA4"/>
    <w:rsid w:val="00F80191"/>
    <w:rsid w:val="00FA4E4C"/>
    <w:rsid w:val="00FC0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895"/>
  </w:style>
  <w:style w:type="paragraph" w:styleId="Heading1">
    <w:name w:val="heading 1"/>
    <w:basedOn w:val="Normal"/>
    <w:next w:val="Normal"/>
    <w:link w:val="Heading1Char"/>
    <w:uiPriority w:val="9"/>
    <w:qFormat/>
    <w:rsid w:val="000918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18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18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189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189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9189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9189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189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9189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Char">
    <w:name w:val="标题 2 Char"/>
    <w:basedOn w:val="DefaultParagraphFont"/>
    <w:uiPriority w:val="9"/>
    <w:rsid w:val="00D71A14"/>
    <w:rPr>
      <w:rFonts w:ascii="SimSun" w:eastAsia="SimSun" w:hAnsi="SimSun" w:cs="SimSun"/>
      <w:b/>
      <w:bCs/>
      <w:kern w:val="0"/>
      <w:sz w:val="36"/>
      <w:szCs w:val="36"/>
    </w:rPr>
  </w:style>
  <w:style w:type="character" w:customStyle="1" w:styleId="3Char">
    <w:name w:val="标题 3 Char"/>
    <w:basedOn w:val="DefaultParagraphFont"/>
    <w:uiPriority w:val="9"/>
    <w:rsid w:val="00D71A14"/>
    <w:rPr>
      <w:rFonts w:ascii="SimSun" w:eastAsia="SimSun" w:hAnsi="SimSun" w:cs="SimSun"/>
      <w:b/>
      <w:bCs/>
      <w:kern w:val="0"/>
      <w:sz w:val="27"/>
      <w:szCs w:val="27"/>
    </w:rPr>
  </w:style>
  <w:style w:type="character" w:customStyle="1" w:styleId="apple-converted-space">
    <w:name w:val="apple-converted-space"/>
    <w:basedOn w:val="DefaultParagraphFont"/>
    <w:rsid w:val="00D71A14"/>
  </w:style>
  <w:style w:type="paragraph" w:styleId="NormalWeb">
    <w:name w:val="Normal (Web)"/>
    <w:basedOn w:val="Normal"/>
    <w:uiPriority w:val="99"/>
    <w:semiHidden/>
    <w:unhideWhenUsed/>
    <w:rsid w:val="00D71A14"/>
    <w:pPr>
      <w:spacing w:before="100" w:beforeAutospacing="1" w:after="100" w:afterAutospacing="1"/>
    </w:pPr>
    <w:rPr>
      <w:rFonts w:ascii="SimSun" w:eastAsia="SimSun" w:hAnsi="SimSun" w:cs="SimSun"/>
      <w:sz w:val="24"/>
      <w:szCs w:val="24"/>
    </w:rPr>
  </w:style>
  <w:style w:type="character" w:styleId="Hyperlink">
    <w:name w:val="Hyperlink"/>
    <w:basedOn w:val="DefaultParagraphFont"/>
    <w:uiPriority w:val="99"/>
    <w:unhideWhenUsed/>
    <w:rsid w:val="00D71A14"/>
    <w:rPr>
      <w:color w:val="0000FF"/>
      <w:u w:val="single"/>
    </w:rPr>
  </w:style>
  <w:style w:type="paragraph" w:styleId="HTMLPreformatted">
    <w:name w:val="HTML Preformatted"/>
    <w:basedOn w:val="Normal"/>
    <w:link w:val="HTMLPreformattedChar"/>
    <w:uiPriority w:val="99"/>
    <w:semiHidden/>
    <w:unhideWhenUsed/>
    <w:rsid w:val="00D7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sz w:val="24"/>
      <w:szCs w:val="24"/>
    </w:rPr>
  </w:style>
  <w:style w:type="character" w:customStyle="1" w:styleId="HTMLPreformattedChar">
    <w:name w:val="HTML Preformatted Char"/>
    <w:basedOn w:val="DefaultParagraphFont"/>
    <w:link w:val="HTMLPreformatted"/>
    <w:uiPriority w:val="99"/>
    <w:semiHidden/>
    <w:rsid w:val="00D71A14"/>
    <w:rPr>
      <w:rFonts w:ascii="SimSun" w:eastAsia="SimSun" w:hAnsi="SimSun" w:cs="SimSun"/>
      <w:kern w:val="0"/>
      <w:sz w:val="24"/>
      <w:szCs w:val="24"/>
    </w:rPr>
  </w:style>
  <w:style w:type="paragraph" w:styleId="ListParagraph">
    <w:name w:val="List Paragraph"/>
    <w:basedOn w:val="Normal"/>
    <w:uiPriority w:val="34"/>
    <w:qFormat/>
    <w:rsid w:val="00091895"/>
    <w:pPr>
      <w:ind w:left="720"/>
      <w:contextualSpacing/>
    </w:pPr>
  </w:style>
  <w:style w:type="character" w:customStyle="1" w:styleId="4Char">
    <w:name w:val="标题 4 Char"/>
    <w:basedOn w:val="DefaultParagraphFont"/>
    <w:uiPriority w:val="9"/>
    <w:rsid w:val="00A37ECD"/>
    <w:rPr>
      <w:rFonts w:asciiTheme="majorHAnsi" w:eastAsiaTheme="majorEastAsia" w:hAnsiTheme="majorHAnsi" w:cstheme="majorBidi"/>
      <w:b/>
      <w:bCs/>
      <w:i/>
      <w:iCs/>
      <w:color w:val="4F81BD" w:themeColor="accent1"/>
    </w:rPr>
  </w:style>
  <w:style w:type="character" w:customStyle="1" w:styleId="1Char">
    <w:name w:val="标题 1 Char"/>
    <w:basedOn w:val="DefaultParagraphFont"/>
    <w:uiPriority w:val="9"/>
    <w:rsid w:val="00A37EC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918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DefaultParagraphFont"/>
    <w:uiPriority w:val="10"/>
    <w:rsid w:val="0061361C"/>
    <w:rPr>
      <w:rFonts w:asciiTheme="majorHAnsi" w:eastAsiaTheme="majorEastAsia" w:hAnsiTheme="majorHAnsi" w:cstheme="majorBidi"/>
      <w:color w:val="17365D" w:themeColor="text2" w:themeShade="BF"/>
      <w:spacing w:val="5"/>
      <w:kern w:val="28"/>
      <w:sz w:val="52"/>
      <w:szCs w:val="52"/>
    </w:rPr>
  </w:style>
  <w:style w:type="character" w:customStyle="1" w:styleId="5Char">
    <w:name w:val="标题 5 Char"/>
    <w:basedOn w:val="DefaultParagraphFont"/>
    <w:uiPriority w:val="9"/>
    <w:rsid w:val="0061361C"/>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A045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A33449"/>
    <w:rPr>
      <w:sz w:val="24"/>
      <w:szCs w:val="24"/>
    </w:rPr>
  </w:style>
  <w:style w:type="character" w:customStyle="1" w:styleId="CommentTextChar">
    <w:name w:val="Comment Text Char"/>
    <w:basedOn w:val="DefaultParagraphFont"/>
    <w:link w:val="CommentText"/>
    <w:uiPriority w:val="99"/>
    <w:semiHidden/>
    <w:rsid w:val="00A33449"/>
    <w:rPr>
      <w:sz w:val="24"/>
      <w:szCs w:val="24"/>
    </w:rPr>
  </w:style>
  <w:style w:type="paragraph" w:styleId="BalloonText">
    <w:name w:val="Balloon Text"/>
    <w:basedOn w:val="Normal"/>
    <w:link w:val="BalloonTextChar"/>
    <w:uiPriority w:val="99"/>
    <w:semiHidden/>
    <w:unhideWhenUsed/>
    <w:rsid w:val="00D44B21"/>
    <w:rPr>
      <w:rFonts w:ascii="Lucida Grande" w:hAnsi="Lucida Grande"/>
      <w:sz w:val="18"/>
      <w:szCs w:val="18"/>
    </w:rPr>
  </w:style>
  <w:style w:type="character" w:customStyle="1" w:styleId="BalloonTextChar">
    <w:name w:val="Balloon Text Char"/>
    <w:basedOn w:val="DefaultParagraphFont"/>
    <w:link w:val="BalloonText"/>
    <w:uiPriority w:val="99"/>
    <w:semiHidden/>
    <w:rsid w:val="00D44B21"/>
    <w:rPr>
      <w:rFonts w:ascii="Lucida Grande" w:hAnsi="Lucida Grande"/>
      <w:sz w:val="18"/>
      <w:szCs w:val="18"/>
    </w:rPr>
  </w:style>
  <w:style w:type="paragraph" w:customStyle="1" w:styleId="Default">
    <w:name w:val="Default"/>
    <w:rsid w:val="001539C9"/>
    <w:pPr>
      <w:autoSpaceDE w:val="0"/>
      <w:autoSpaceDN w:val="0"/>
      <w:adjustRightInd w:val="0"/>
    </w:pPr>
    <w:rPr>
      <w:rFonts w:ascii="Calibri" w:hAnsi="Calibri" w:cs="Calibri"/>
      <w:color w:val="000000"/>
      <w:sz w:val="24"/>
      <w:szCs w:val="24"/>
      <w:lang w:val="en-IN"/>
    </w:rPr>
  </w:style>
  <w:style w:type="character" w:styleId="CommentReference">
    <w:name w:val="annotation reference"/>
    <w:basedOn w:val="DefaultParagraphFont"/>
    <w:uiPriority w:val="99"/>
    <w:semiHidden/>
    <w:unhideWhenUsed/>
    <w:rsid w:val="000E5056"/>
    <w:rPr>
      <w:sz w:val="18"/>
      <w:szCs w:val="18"/>
    </w:rPr>
  </w:style>
  <w:style w:type="paragraph" w:styleId="CommentSubject">
    <w:name w:val="annotation subject"/>
    <w:basedOn w:val="CommentText"/>
    <w:next w:val="CommentText"/>
    <w:link w:val="CommentSubjectChar"/>
    <w:uiPriority w:val="99"/>
    <w:semiHidden/>
    <w:unhideWhenUsed/>
    <w:rsid w:val="000E5056"/>
    <w:rPr>
      <w:b/>
      <w:bCs/>
      <w:sz w:val="20"/>
      <w:szCs w:val="20"/>
    </w:rPr>
  </w:style>
  <w:style w:type="character" w:customStyle="1" w:styleId="CommentSubjectChar">
    <w:name w:val="Comment Subject Char"/>
    <w:basedOn w:val="CommentTextChar"/>
    <w:link w:val="CommentSubject"/>
    <w:uiPriority w:val="99"/>
    <w:semiHidden/>
    <w:rsid w:val="000E5056"/>
    <w:rPr>
      <w:b/>
      <w:bCs/>
      <w:sz w:val="20"/>
      <w:szCs w:val="20"/>
    </w:rPr>
  </w:style>
  <w:style w:type="paragraph" w:styleId="IntenseQuote">
    <w:name w:val="Intense Quote"/>
    <w:basedOn w:val="Normal"/>
    <w:next w:val="Normal"/>
    <w:link w:val="IntenseQuoteChar"/>
    <w:uiPriority w:val="30"/>
    <w:qFormat/>
    <w:rsid w:val="0009189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91895"/>
    <w:rPr>
      <w:b/>
      <w:bCs/>
      <w:i/>
      <w:iCs/>
      <w:color w:val="4F81BD" w:themeColor="accent1"/>
    </w:rPr>
  </w:style>
  <w:style w:type="paragraph" w:styleId="Subtitle">
    <w:name w:val="Subtitle"/>
    <w:basedOn w:val="Normal"/>
    <w:next w:val="Normal"/>
    <w:link w:val="SubtitleChar"/>
    <w:uiPriority w:val="11"/>
    <w:qFormat/>
    <w:rsid w:val="000918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189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91895"/>
    <w:pPr>
      <w:spacing w:after="0" w:line="240" w:lineRule="auto"/>
    </w:pPr>
  </w:style>
  <w:style w:type="character" w:styleId="FollowedHyperlink">
    <w:name w:val="FollowedHyperlink"/>
    <w:basedOn w:val="DefaultParagraphFont"/>
    <w:uiPriority w:val="99"/>
    <w:semiHidden/>
    <w:unhideWhenUsed/>
    <w:rsid w:val="00B76F87"/>
    <w:rPr>
      <w:color w:val="800080" w:themeColor="followedHyperlink"/>
      <w:u w:val="single"/>
    </w:rPr>
  </w:style>
  <w:style w:type="character" w:customStyle="1" w:styleId="InternetLink">
    <w:name w:val="Internet Link"/>
    <w:basedOn w:val="DefaultParagraphFont"/>
    <w:rsid w:val="00091895"/>
    <w:rPr>
      <w:color w:val="0000FF"/>
      <w:u w:val="single"/>
      <w:lang w:val="en-US" w:eastAsia="en-US" w:bidi="en-US"/>
    </w:rPr>
  </w:style>
  <w:style w:type="character" w:customStyle="1" w:styleId="Heading1Char">
    <w:name w:val="Heading 1 Char"/>
    <w:basedOn w:val="DefaultParagraphFont"/>
    <w:link w:val="Heading1"/>
    <w:uiPriority w:val="9"/>
    <w:rsid w:val="000918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18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18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189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9189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9189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9189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9189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9189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91895"/>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091895"/>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091895"/>
    <w:rPr>
      <w:b/>
      <w:bCs/>
    </w:rPr>
  </w:style>
  <w:style w:type="character" w:styleId="Emphasis">
    <w:name w:val="Emphasis"/>
    <w:basedOn w:val="DefaultParagraphFont"/>
    <w:uiPriority w:val="20"/>
    <w:qFormat/>
    <w:rsid w:val="00091895"/>
    <w:rPr>
      <w:i/>
      <w:iCs/>
    </w:rPr>
  </w:style>
  <w:style w:type="paragraph" w:styleId="Quote">
    <w:name w:val="Quote"/>
    <w:basedOn w:val="Normal"/>
    <w:next w:val="Normal"/>
    <w:link w:val="QuoteChar"/>
    <w:uiPriority w:val="29"/>
    <w:qFormat/>
    <w:rsid w:val="00091895"/>
    <w:rPr>
      <w:i/>
      <w:iCs/>
      <w:color w:val="000000" w:themeColor="text1"/>
    </w:rPr>
  </w:style>
  <w:style w:type="character" w:customStyle="1" w:styleId="QuoteChar">
    <w:name w:val="Quote Char"/>
    <w:basedOn w:val="DefaultParagraphFont"/>
    <w:link w:val="Quote"/>
    <w:uiPriority w:val="29"/>
    <w:rsid w:val="00091895"/>
    <w:rPr>
      <w:i/>
      <w:iCs/>
      <w:color w:val="000000" w:themeColor="text1"/>
    </w:rPr>
  </w:style>
  <w:style w:type="character" w:styleId="SubtleEmphasis">
    <w:name w:val="Subtle Emphasis"/>
    <w:basedOn w:val="DefaultParagraphFont"/>
    <w:uiPriority w:val="19"/>
    <w:qFormat/>
    <w:rsid w:val="00091895"/>
    <w:rPr>
      <w:i/>
      <w:iCs/>
      <w:color w:val="808080" w:themeColor="text1" w:themeTint="7F"/>
    </w:rPr>
  </w:style>
  <w:style w:type="character" w:styleId="IntenseEmphasis">
    <w:name w:val="Intense Emphasis"/>
    <w:basedOn w:val="DefaultParagraphFont"/>
    <w:uiPriority w:val="21"/>
    <w:qFormat/>
    <w:rsid w:val="00091895"/>
    <w:rPr>
      <w:b/>
      <w:bCs/>
      <w:i/>
      <w:iCs/>
      <w:color w:val="4F81BD" w:themeColor="accent1"/>
    </w:rPr>
  </w:style>
  <w:style w:type="character" w:styleId="SubtleReference">
    <w:name w:val="Subtle Reference"/>
    <w:basedOn w:val="DefaultParagraphFont"/>
    <w:uiPriority w:val="31"/>
    <w:qFormat/>
    <w:rsid w:val="00091895"/>
    <w:rPr>
      <w:smallCaps/>
      <w:color w:val="C0504D" w:themeColor="accent2"/>
      <w:u w:val="single"/>
    </w:rPr>
  </w:style>
  <w:style w:type="character" w:styleId="IntenseReference">
    <w:name w:val="Intense Reference"/>
    <w:basedOn w:val="DefaultParagraphFont"/>
    <w:uiPriority w:val="32"/>
    <w:qFormat/>
    <w:rsid w:val="00091895"/>
    <w:rPr>
      <w:b/>
      <w:bCs/>
      <w:smallCaps/>
      <w:color w:val="C0504D" w:themeColor="accent2"/>
      <w:spacing w:val="5"/>
      <w:u w:val="single"/>
    </w:rPr>
  </w:style>
  <w:style w:type="character" w:styleId="BookTitle">
    <w:name w:val="Book Title"/>
    <w:basedOn w:val="DefaultParagraphFont"/>
    <w:uiPriority w:val="33"/>
    <w:qFormat/>
    <w:rsid w:val="00091895"/>
    <w:rPr>
      <w:b/>
      <w:bCs/>
      <w:smallCaps/>
      <w:spacing w:val="5"/>
    </w:rPr>
  </w:style>
  <w:style w:type="paragraph" w:styleId="TOCHeading">
    <w:name w:val="TOC Heading"/>
    <w:basedOn w:val="Heading1"/>
    <w:next w:val="Normal"/>
    <w:uiPriority w:val="39"/>
    <w:semiHidden/>
    <w:unhideWhenUsed/>
    <w:qFormat/>
    <w:rsid w:val="0009189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895"/>
  </w:style>
  <w:style w:type="paragraph" w:styleId="Heading1">
    <w:name w:val="heading 1"/>
    <w:basedOn w:val="Normal"/>
    <w:next w:val="Normal"/>
    <w:link w:val="Heading1Char"/>
    <w:uiPriority w:val="9"/>
    <w:qFormat/>
    <w:rsid w:val="000918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18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18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189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189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9189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9189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189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9189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Char">
    <w:name w:val="标题 2 Char"/>
    <w:basedOn w:val="DefaultParagraphFont"/>
    <w:uiPriority w:val="9"/>
    <w:rsid w:val="00D71A14"/>
    <w:rPr>
      <w:rFonts w:ascii="SimSun" w:eastAsia="SimSun" w:hAnsi="SimSun" w:cs="SimSun"/>
      <w:b/>
      <w:bCs/>
      <w:kern w:val="0"/>
      <w:sz w:val="36"/>
      <w:szCs w:val="36"/>
    </w:rPr>
  </w:style>
  <w:style w:type="character" w:customStyle="1" w:styleId="3Char">
    <w:name w:val="标题 3 Char"/>
    <w:basedOn w:val="DefaultParagraphFont"/>
    <w:uiPriority w:val="9"/>
    <w:rsid w:val="00D71A14"/>
    <w:rPr>
      <w:rFonts w:ascii="SimSun" w:eastAsia="SimSun" w:hAnsi="SimSun" w:cs="SimSun"/>
      <w:b/>
      <w:bCs/>
      <w:kern w:val="0"/>
      <w:sz w:val="27"/>
      <w:szCs w:val="27"/>
    </w:rPr>
  </w:style>
  <w:style w:type="character" w:customStyle="1" w:styleId="apple-converted-space">
    <w:name w:val="apple-converted-space"/>
    <w:basedOn w:val="DefaultParagraphFont"/>
    <w:rsid w:val="00D71A14"/>
  </w:style>
  <w:style w:type="paragraph" w:styleId="NormalWeb">
    <w:name w:val="Normal (Web)"/>
    <w:basedOn w:val="Normal"/>
    <w:uiPriority w:val="99"/>
    <w:semiHidden/>
    <w:unhideWhenUsed/>
    <w:rsid w:val="00D71A14"/>
    <w:pPr>
      <w:spacing w:before="100" w:beforeAutospacing="1" w:after="100" w:afterAutospacing="1"/>
    </w:pPr>
    <w:rPr>
      <w:rFonts w:ascii="SimSun" w:eastAsia="SimSun" w:hAnsi="SimSun" w:cs="SimSun"/>
      <w:sz w:val="24"/>
      <w:szCs w:val="24"/>
    </w:rPr>
  </w:style>
  <w:style w:type="character" w:styleId="Hyperlink">
    <w:name w:val="Hyperlink"/>
    <w:basedOn w:val="DefaultParagraphFont"/>
    <w:uiPriority w:val="99"/>
    <w:unhideWhenUsed/>
    <w:rsid w:val="00D71A14"/>
    <w:rPr>
      <w:color w:val="0000FF"/>
      <w:u w:val="single"/>
    </w:rPr>
  </w:style>
  <w:style w:type="paragraph" w:styleId="HTMLPreformatted">
    <w:name w:val="HTML Preformatted"/>
    <w:basedOn w:val="Normal"/>
    <w:link w:val="HTMLPreformattedChar"/>
    <w:uiPriority w:val="99"/>
    <w:semiHidden/>
    <w:unhideWhenUsed/>
    <w:rsid w:val="00D7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sz w:val="24"/>
      <w:szCs w:val="24"/>
    </w:rPr>
  </w:style>
  <w:style w:type="character" w:customStyle="1" w:styleId="HTMLPreformattedChar">
    <w:name w:val="HTML Preformatted Char"/>
    <w:basedOn w:val="DefaultParagraphFont"/>
    <w:link w:val="HTMLPreformatted"/>
    <w:uiPriority w:val="99"/>
    <w:semiHidden/>
    <w:rsid w:val="00D71A14"/>
    <w:rPr>
      <w:rFonts w:ascii="SimSun" w:eastAsia="SimSun" w:hAnsi="SimSun" w:cs="SimSun"/>
      <w:kern w:val="0"/>
      <w:sz w:val="24"/>
      <w:szCs w:val="24"/>
    </w:rPr>
  </w:style>
  <w:style w:type="paragraph" w:styleId="ListParagraph">
    <w:name w:val="List Paragraph"/>
    <w:basedOn w:val="Normal"/>
    <w:uiPriority w:val="34"/>
    <w:qFormat/>
    <w:rsid w:val="00091895"/>
    <w:pPr>
      <w:ind w:left="720"/>
      <w:contextualSpacing/>
    </w:pPr>
  </w:style>
  <w:style w:type="character" w:customStyle="1" w:styleId="4Char">
    <w:name w:val="标题 4 Char"/>
    <w:basedOn w:val="DefaultParagraphFont"/>
    <w:uiPriority w:val="9"/>
    <w:rsid w:val="00A37ECD"/>
    <w:rPr>
      <w:rFonts w:asciiTheme="majorHAnsi" w:eastAsiaTheme="majorEastAsia" w:hAnsiTheme="majorHAnsi" w:cstheme="majorBidi"/>
      <w:b/>
      <w:bCs/>
      <w:i/>
      <w:iCs/>
      <w:color w:val="4F81BD" w:themeColor="accent1"/>
    </w:rPr>
  </w:style>
  <w:style w:type="character" w:customStyle="1" w:styleId="1Char">
    <w:name w:val="标题 1 Char"/>
    <w:basedOn w:val="DefaultParagraphFont"/>
    <w:uiPriority w:val="9"/>
    <w:rsid w:val="00A37EC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918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DefaultParagraphFont"/>
    <w:uiPriority w:val="10"/>
    <w:rsid w:val="0061361C"/>
    <w:rPr>
      <w:rFonts w:asciiTheme="majorHAnsi" w:eastAsiaTheme="majorEastAsia" w:hAnsiTheme="majorHAnsi" w:cstheme="majorBidi"/>
      <w:color w:val="17365D" w:themeColor="text2" w:themeShade="BF"/>
      <w:spacing w:val="5"/>
      <w:kern w:val="28"/>
      <w:sz w:val="52"/>
      <w:szCs w:val="52"/>
    </w:rPr>
  </w:style>
  <w:style w:type="character" w:customStyle="1" w:styleId="5Char">
    <w:name w:val="标题 5 Char"/>
    <w:basedOn w:val="DefaultParagraphFont"/>
    <w:uiPriority w:val="9"/>
    <w:rsid w:val="0061361C"/>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A045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A33449"/>
    <w:rPr>
      <w:sz w:val="24"/>
      <w:szCs w:val="24"/>
    </w:rPr>
  </w:style>
  <w:style w:type="character" w:customStyle="1" w:styleId="CommentTextChar">
    <w:name w:val="Comment Text Char"/>
    <w:basedOn w:val="DefaultParagraphFont"/>
    <w:link w:val="CommentText"/>
    <w:uiPriority w:val="99"/>
    <w:semiHidden/>
    <w:rsid w:val="00A33449"/>
    <w:rPr>
      <w:sz w:val="24"/>
      <w:szCs w:val="24"/>
    </w:rPr>
  </w:style>
  <w:style w:type="paragraph" w:styleId="BalloonText">
    <w:name w:val="Balloon Text"/>
    <w:basedOn w:val="Normal"/>
    <w:link w:val="BalloonTextChar"/>
    <w:uiPriority w:val="99"/>
    <w:semiHidden/>
    <w:unhideWhenUsed/>
    <w:rsid w:val="00D44B21"/>
    <w:rPr>
      <w:rFonts w:ascii="Lucida Grande" w:hAnsi="Lucida Grande"/>
      <w:sz w:val="18"/>
      <w:szCs w:val="18"/>
    </w:rPr>
  </w:style>
  <w:style w:type="character" w:customStyle="1" w:styleId="BalloonTextChar">
    <w:name w:val="Balloon Text Char"/>
    <w:basedOn w:val="DefaultParagraphFont"/>
    <w:link w:val="BalloonText"/>
    <w:uiPriority w:val="99"/>
    <w:semiHidden/>
    <w:rsid w:val="00D44B21"/>
    <w:rPr>
      <w:rFonts w:ascii="Lucida Grande" w:hAnsi="Lucida Grande"/>
      <w:sz w:val="18"/>
      <w:szCs w:val="18"/>
    </w:rPr>
  </w:style>
  <w:style w:type="paragraph" w:customStyle="1" w:styleId="Default">
    <w:name w:val="Default"/>
    <w:rsid w:val="001539C9"/>
    <w:pPr>
      <w:autoSpaceDE w:val="0"/>
      <w:autoSpaceDN w:val="0"/>
      <w:adjustRightInd w:val="0"/>
    </w:pPr>
    <w:rPr>
      <w:rFonts w:ascii="Calibri" w:hAnsi="Calibri" w:cs="Calibri"/>
      <w:color w:val="000000"/>
      <w:sz w:val="24"/>
      <w:szCs w:val="24"/>
      <w:lang w:val="en-IN"/>
    </w:rPr>
  </w:style>
  <w:style w:type="character" w:styleId="CommentReference">
    <w:name w:val="annotation reference"/>
    <w:basedOn w:val="DefaultParagraphFont"/>
    <w:uiPriority w:val="99"/>
    <w:semiHidden/>
    <w:unhideWhenUsed/>
    <w:rsid w:val="000E5056"/>
    <w:rPr>
      <w:sz w:val="18"/>
      <w:szCs w:val="18"/>
    </w:rPr>
  </w:style>
  <w:style w:type="paragraph" w:styleId="CommentSubject">
    <w:name w:val="annotation subject"/>
    <w:basedOn w:val="CommentText"/>
    <w:next w:val="CommentText"/>
    <w:link w:val="CommentSubjectChar"/>
    <w:uiPriority w:val="99"/>
    <w:semiHidden/>
    <w:unhideWhenUsed/>
    <w:rsid w:val="000E5056"/>
    <w:rPr>
      <w:b/>
      <w:bCs/>
      <w:sz w:val="20"/>
      <w:szCs w:val="20"/>
    </w:rPr>
  </w:style>
  <w:style w:type="character" w:customStyle="1" w:styleId="CommentSubjectChar">
    <w:name w:val="Comment Subject Char"/>
    <w:basedOn w:val="CommentTextChar"/>
    <w:link w:val="CommentSubject"/>
    <w:uiPriority w:val="99"/>
    <w:semiHidden/>
    <w:rsid w:val="000E5056"/>
    <w:rPr>
      <w:b/>
      <w:bCs/>
      <w:sz w:val="20"/>
      <w:szCs w:val="20"/>
    </w:rPr>
  </w:style>
  <w:style w:type="paragraph" w:styleId="IntenseQuote">
    <w:name w:val="Intense Quote"/>
    <w:basedOn w:val="Normal"/>
    <w:next w:val="Normal"/>
    <w:link w:val="IntenseQuoteChar"/>
    <w:uiPriority w:val="30"/>
    <w:qFormat/>
    <w:rsid w:val="0009189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91895"/>
    <w:rPr>
      <w:b/>
      <w:bCs/>
      <w:i/>
      <w:iCs/>
      <w:color w:val="4F81BD" w:themeColor="accent1"/>
    </w:rPr>
  </w:style>
  <w:style w:type="paragraph" w:styleId="Subtitle">
    <w:name w:val="Subtitle"/>
    <w:basedOn w:val="Normal"/>
    <w:next w:val="Normal"/>
    <w:link w:val="SubtitleChar"/>
    <w:uiPriority w:val="11"/>
    <w:qFormat/>
    <w:rsid w:val="000918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189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91895"/>
    <w:pPr>
      <w:spacing w:after="0" w:line="240" w:lineRule="auto"/>
    </w:pPr>
  </w:style>
  <w:style w:type="character" w:styleId="FollowedHyperlink">
    <w:name w:val="FollowedHyperlink"/>
    <w:basedOn w:val="DefaultParagraphFont"/>
    <w:uiPriority w:val="99"/>
    <w:semiHidden/>
    <w:unhideWhenUsed/>
    <w:rsid w:val="00B76F87"/>
    <w:rPr>
      <w:color w:val="800080" w:themeColor="followedHyperlink"/>
      <w:u w:val="single"/>
    </w:rPr>
  </w:style>
  <w:style w:type="character" w:customStyle="1" w:styleId="InternetLink">
    <w:name w:val="Internet Link"/>
    <w:basedOn w:val="DefaultParagraphFont"/>
    <w:rsid w:val="00091895"/>
    <w:rPr>
      <w:color w:val="0000FF"/>
      <w:u w:val="single"/>
      <w:lang w:val="en-US" w:eastAsia="en-US" w:bidi="en-US"/>
    </w:rPr>
  </w:style>
  <w:style w:type="character" w:customStyle="1" w:styleId="Heading1Char">
    <w:name w:val="Heading 1 Char"/>
    <w:basedOn w:val="DefaultParagraphFont"/>
    <w:link w:val="Heading1"/>
    <w:uiPriority w:val="9"/>
    <w:rsid w:val="000918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18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18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189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9189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9189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9189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9189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9189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91895"/>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091895"/>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091895"/>
    <w:rPr>
      <w:b/>
      <w:bCs/>
    </w:rPr>
  </w:style>
  <w:style w:type="character" w:styleId="Emphasis">
    <w:name w:val="Emphasis"/>
    <w:basedOn w:val="DefaultParagraphFont"/>
    <w:uiPriority w:val="20"/>
    <w:qFormat/>
    <w:rsid w:val="00091895"/>
    <w:rPr>
      <w:i/>
      <w:iCs/>
    </w:rPr>
  </w:style>
  <w:style w:type="paragraph" w:styleId="Quote">
    <w:name w:val="Quote"/>
    <w:basedOn w:val="Normal"/>
    <w:next w:val="Normal"/>
    <w:link w:val="QuoteChar"/>
    <w:uiPriority w:val="29"/>
    <w:qFormat/>
    <w:rsid w:val="00091895"/>
    <w:rPr>
      <w:i/>
      <w:iCs/>
      <w:color w:val="000000" w:themeColor="text1"/>
    </w:rPr>
  </w:style>
  <w:style w:type="character" w:customStyle="1" w:styleId="QuoteChar">
    <w:name w:val="Quote Char"/>
    <w:basedOn w:val="DefaultParagraphFont"/>
    <w:link w:val="Quote"/>
    <w:uiPriority w:val="29"/>
    <w:rsid w:val="00091895"/>
    <w:rPr>
      <w:i/>
      <w:iCs/>
      <w:color w:val="000000" w:themeColor="text1"/>
    </w:rPr>
  </w:style>
  <w:style w:type="character" w:styleId="SubtleEmphasis">
    <w:name w:val="Subtle Emphasis"/>
    <w:basedOn w:val="DefaultParagraphFont"/>
    <w:uiPriority w:val="19"/>
    <w:qFormat/>
    <w:rsid w:val="00091895"/>
    <w:rPr>
      <w:i/>
      <w:iCs/>
      <w:color w:val="808080" w:themeColor="text1" w:themeTint="7F"/>
    </w:rPr>
  </w:style>
  <w:style w:type="character" w:styleId="IntenseEmphasis">
    <w:name w:val="Intense Emphasis"/>
    <w:basedOn w:val="DefaultParagraphFont"/>
    <w:uiPriority w:val="21"/>
    <w:qFormat/>
    <w:rsid w:val="00091895"/>
    <w:rPr>
      <w:b/>
      <w:bCs/>
      <w:i/>
      <w:iCs/>
      <w:color w:val="4F81BD" w:themeColor="accent1"/>
    </w:rPr>
  </w:style>
  <w:style w:type="character" w:styleId="SubtleReference">
    <w:name w:val="Subtle Reference"/>
    <w:basedOn w:val="DefaultParagraphFont"/>
    <w:uiPriority w:val="31"/>
    <w:qFormat/>
    <w:rsid w:val="00091895"/>
    <w:rPr>
      <w:smallCaps/>
      <w:color w:val="C0504D" w:themeColor="accent2"/>
      <w:u w:val="single"/>
    </w:rPr>
  </w:style>
  <w:style w:type="character" w:styleId="IntenseReference">
    <w:name w:val="Intense Reference"/>
    <w:basedOn w:val="DefaultParagraphFont"/>
    <w:uiPriority w:val="32"/>
    <w:qFormat/>
    <w:rsid w:val="00091895"/>
    <w:rPr>
      <w:b/>
      <w:bCs/>
      <w:smallCaps/>
      <w:color w:val="C0504D" w:themeColor="accent2"/>
      <w:spacing w:val="5"/>
      <w:u w:val="single"/>
    </w:rPr>
  </w:style>
  <w:style w:type="character" w:styleId="BookTitle">
    <w:name w:val="Book Title"/>
    <w:basedOn w:val="DefaultParagraphFont"/>
    <w:uiPriority w:val="33"/>
    <w:qFormat/>
    <w:rsid w:val="00091895"/>
    <w:rPr>
      <w:b/>
      <w:bCs/>
      <w:smallCaps/>
      <w:spacing w:val="5"/>
    </w:rPr>
  </w:style>
  <w:style w:type="paragraph" w:styleId="TOCHeading">
    <w:name w:val="TOC Heading"/>
    <w:basedOn w:val="Heading1"/>
    <w:next w:val="Normal"/>
    <w:uiPriority w:val="39"/>
    <w:semiHidden/>
    <w:unhideWhenUsed/>
    <w:qFormat/>
    <w:rsid w:val="0009189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38407">
      <w:bodyDiv w:val="1"/>
      <w:marLeft w:val="0"/>
      <w:marRight w:val="0"/>
      <w:marTop w:val="0"/>
      <w:marBottom w:val="0"/>
      <w:divBdr>
        <w:top w:val="none" w:sz="0" w:space="0" w:color="auto"/>
        <w:left w:val="none" w:sz="0" w:space="0" w:color="auto"/>
        <w:bottom w:val="none" w:sz="0" w:space="0" w:color="auto"/>
        <w:right w:val="none" w:sz="0" w:space="0" w:color="auto"/>
      </w:divBdr>
      <w:divsChild>
        <w:div w:id="1328900414">
          <w:marLeft w:val="0"/>
          <w:marRight w:val="0"/>
          <w:marTop w:val="0"/>
          <w:marBottom w:val="0"/>
          <w:divBdr>
            <w:top w:val="none" w:sz="0" w:space="0" w:color="auto"/>
            <w:left w:val="none" w:sz="0" w:space="0" w:color="auto"/>
            <w:bottom w:val="none" w:sz="0" w:space="0" w:color="auto"/>
            <w:right w:val="none" w:sz="0" w:space="0" w:color="auto"/>
          </w:divBdr>
        </w:div>
        <w:div w:id="444155134">
          <w:marLeft w:val="0"/>
          <w:marRight w:val="0"/>
          <w:marTop w:val="0"/>
          <w:marBottom w:val="0"/>
          <w:divBdr>
            <w:top w:val="none" w:sz="0" w:space="0" w:color="auto"/>
            <w:left w:val="none" w:sz="0" w:space="0" w:color="auto"/>
            <w:bottom w:val="none" w:sz="0" w:space="0" w:color="auto"/>
            <w:right w:val="none" w:sz="0" w:space="0" w:color="auto"/>
          </w:divBdr>
          <w:divsChild>
            <w:div w:id="742797486">
              <w:marLeft w:val="0"/>
              <w:marRight w:val="0"/>
              <w:marTop w:val="0"/>
              <w:marBottom w:val="0"/>
              <w:divBdr>
                <w:top w:val="none" w:sz="0" w:space="0" w:color="auto"/>
                <w:left w:val="none" w:sz="0" w:space="0" w:color="auto"/>
                <w:bottom w:val="none" w:sz="0" w:space="0" w:color="auto"/>
                <w:right w:val="none" w:sz="0" w:space="0" w:color="auto"/>
              </w:divBdr>
            </w:div>
          </w:divsChild>
        </w:div>
        <w:div w:id="1737118839">
          <w:marLeft w:val="0"/>
          <w:marRight w:val="0"/>
          <w:marTop w:val="0"/>
          <w:marBottom w:val="0"/>
          <w:divBdr>
            <w:top w:val="none" w:sz="0" w:space="0" w:color="auto"/>
            <w:left w:val="none" w:sz="0" w:space="0" w:color="auto"/>
            <w:bottom w:val="none" w:sz="0" w:space="0" w:color="auto"/>
            <w:right w:val="none" w:sz="0" w:space="0" w:color="auto"/>
          </w:divBdr>
        </w:div>
      </w:divsChild>
    </w:div>
    <w:div w:id="1072582041">
      <w:bodyDiv w:val="1"/>
      <w:marLeft w:val="0"/>
      <w:marRight w:val="0"/>
      <w:marTop w:val="0"/>
      <w:marBottom w:val="0"/>
      <w:divBdr>
        <w:top w:val="none" w:sz="0" w:space="0" w:color="auto"/>
        <w:left w:val="none" w:sz="0" w:space="0" w:color="auto"/>
        <w:bottom w:val="none" w:sz="0" w:space="0" w:color="auto"/>
        <w:right w:val="none" w:sz="0" w:space="0" w:color="auto"/>
      </w:divBdr>
    </w:div>
    <w:div w:id="1402093830">
      <w:bodyDiv w:val="1"/>
      <w:marLeft w:val="0"/>
      <w:marRight w:val="0"/>
      <w:marTop w:val="0"/>
      <w:marBottom w:val="0"/>
      <w:divBdr>
        <w:top w:val="none" w:sz="0" w:space="0" w:color="auto"/>
        <w:left w:val="none" w:sz="0" w:space="0" w:color="auto"/>
        <w:bottom w:val="none" w:sz="0" w:space="0" w:color="auto"/>
        <w:right w:val="none" w:sz="0" w:space="0" w:color="auto"/>
      </w:divBdr>
      <w:divsChild>
        <w:div w:id="7292720">
          <w:marLeft w:val="0"/>
          <w:marRight w:val="0"/>
          <w:marTop w:val="0"/>
          <w:marBottom w:val="0"/>
          <w:divBdr>
            <w:top w:val="none" w:sz="0" w:space="0" w:color="auto"/>
            <w:left w:val="none" w:sz="0" w:space="0" w:color="auto"/>
            <w:bottom w:val="none" w:sz="0" w:space="0" w:color="auto"/>
            <w:right w:val="none" w:sz="0" w:space="0" w:color="auto"/>
          </w:divBdr>
          <w:divsChild>
            <w:div w:id="950741382">
              <w:marLeft w:val="0"/>
              <w:marRight w:val="0"/>
              <w:marTop w:val="0"/>
              <w:marBottom w:val="0"/>
              <w:divBdr>
                <w:top w:val="none" w:sz="0" w:space="0" w:color="auto"/>
                <w:left w:val="none" w:sz="0" w:space="0" w:color="auto"/>
                <w:bottom w:val="none" w:sz="0" w:space="0" w:color="auto"/>
                <w:right w:val="none" w:sz="0" w:space="0" w:color="auto"/>
              </w:divBdr>
            </w:div>
          </w:divsChild>
        </w:div>
        <w:div w:id="220481763">
          <w:marLeft w:val="0"/>
          <w:marRight w:val="0"/>
          <w:marTop w:val="0"/>
          <w:marBottom w:val="0"/>
          <w:divBdr>
            <w:top w:val="none" w:sz="0" w:space="0" w:color="auto"/>
            <w:left w:val="none" w:sz="0" w:space="0" w:color="auto"/>
            <w:bottom w:val="none" w:sz="0" w:space="0" w:color="auto"/>
            <w:right w:val="none" w:sz="0" w:space="0" w:color="auto"/>
          </w:divBdr>
          <w:divsChild>
            <w:div w:id="1118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dpandya@syr.edu" TargetMode="External"/><Relationship Id="rId5" Type="http://schemas.openxmlformats.org/officeDocument/2006/relationships/settings" Target="settings.xml"/><Relationship Id="rId10" Type="http://schemas.openxmlformats.org/officeDocument/2006/relationships/hyperlink" Target="http://myfreebsd.homeunix.net/freebsd/bsdkern.html" TargetMode="External"/><Relationship Id="rId4" Type="http://schemas.microsoft.com/office/2007/relationships/stylesWithEffects" Target="stylesWithEffects.xml"/><Relationship Id="rId9" Type="http://schemas.openxmlformats.org/officeDocument/2006/relationships/hyperlink" Target="http://code.google.com/p/ncormier-academic-projec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27F14D-B3DA-43B4-A167-C665F9CE9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Qinyun</dc:creator>
  <cp:lastModifiedBy>Devil</cp:lastModifiedBy>
  <cp:revision>9</cp:revision>
  <dcterms:created xsi:type="dcterms:W3CDTF">2013-10-29T14:45:00Z</dcterms:created>
  <dcterms:modified xsi:type="dcterms:W3CDTF">2013-10-29T15:39:00Z</dcterms:modified>
</cp:coreProperties>
</file>